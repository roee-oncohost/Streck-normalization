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CE8C2" w14:textId="2581DB15" w:rsidR="00942ED1" w:rsidRDefault="00942ED1" w:rsidP="00F26D50">
      <w:pPr>
        <w:pStyle w:val="ListParagraph"/>
        <w:numPr>
          <w:ilvl w:val="0"/>
          <w:numId w:val="6"/>
        </w:numPr>
        <w:spacing w:line="360" w:lineRule="auto"/>
        <w:rPr>
          <w:rFonts w:ascii="Times New Roman" w:eastAsia="Times New Roman" w:hAnsi="Times New Roman" w:cs="Times New Roman"/>
          <w:b/>
          <w:bCs/>
          <w:szCs w:val="20"/>
          <w:lang w:bidi="ar-SA"/>
        </w:rPr>
      </w:pPr>
      <w:r>
        <w:rPr>
          <w:rFonts w:ascii="Times New Roman" w:eastAsia="Times New Roman" w:hAnsi="Times New Roman" w:cs="Times New Roman"/>
          <w:b/>
          <w:bCs/>
          <w:szCs w:val="20"/>
          <w:lang w:bidi="ar-SA"/>
        </w:rPr>
        <w:t>General</w:t>
      </w:r>
    </w:p>
    <w:p w14:paraId="0591ED19" w14:textId="1DA8F093" w:rsidR="00942ED1" w:rsidRPr="00BC2242" w:rsidRDefault="000F0DF5" w:rsidP="00942ED1">
      <w:pPr>
        <w:pStyle w:val="ListParagraph"/>
        <w:spacing w:line="360" w:lineRule="auto"/>
        <w:rPr>
          <w:rFonts w:ascii="Times New Roman" w:eastAsia="Times New Roman" w:hAnsi="Times New Roman" w:cs="Times New Roman"/>
          <w:szCs w:val="20"/>
          <w:lang w:bidi="ar-SA"/>
        </w:rPr>
      </w:pPr>
      <w:r>
        <w:rPr>
          <w:rFonts w:ascii="Times New Roman" w:eastAsia="Times New Roman" w:hAnsi="Times New Roman" w:cs="Times New Roman"/>
          <w:szCs w:val="20"/>
          <w:lang w:bidi="ar-SA"/>
        </w:rPr>
        <w:t>This study aims</w:t>
      </w:r>
      <w:r w:rsidR="00B35CAB">
        <w:rPr>
          <w:rFonts w:ascii="Times New Roman" w:eastAsia="Times New Roman" w:hAnsi="Times New Roman" w:cs="Times New Roman"/>
          <w:szCs w:val="20"/>
          <w:lang w:bidi="ar-SA"/>
        </w:rPr>
        <w:t xml:space="preserve"> </w:t>
      </w:r>
      <w:r w:rsidR="00BC2242">
        <w:rPr>
          <w:rFonts w:ascii="Times New Roman" w:eastAsia="Times New Roman" w:hAnsi="Times New Roman" w:cs="Times New Roman"/>
          <w:szCs w:val="20"/>
          <w:lang w:bidi="ar-SA"/>
        </w:rPr>
        <w:t>to evaluate</w:t>
      </w:r>
      <w:r w:rsidR="00BC2242" w:rsidRPr="00BC2242">
        <w:rPr>
          <w:rFonts w:ascii="Times New Roman" w:eastAsia="Times New Roman" w:hAnsi="Times New Roman" w:cs="Times New Roman"/>
          <w:szCs w:val="20"/>
          <w:lang w:bidi="ar-SA"/>
        </w:rPr>
        <w:t xml:space="preserve"> the correlation and bridging potential between different plasma collection tubes and protocols </w:t>
      </w:r>
      <w:r w:rsidR="004972E9">
        <w:rPr>
          <w:rFonts w:ascii="Times New Roman" w:eastAsia="Times New Roman" w:hAnsi="Times New Roman" w:cs="Times New Roman"/>
          <w:szCs w:val="20"/>
          <w:lang w:bidi="ar-SA"/>
        </w:rPr>
        <w:t>using</w:t>
      </w:r>
      <w:r w:rsidR="004972E9" w:rsidRPr="00BC2242">
        <w:rPr>
          <w:rFonts w:ascii="Times New Roman" w:eastAsia="Times New Roman" w:hAnsi="Times New Roman" w:cs="Times New Roman"/>
          <w:szCs w:val="20"/>
          <w:lang w:bidi="ar-SA"/>
        </w:rPr>
        <w:t xml:space="preserve"> </w:t>
      </w:r>
      <w:commentRangeStart w:id="0"/>
      <w:commentRangeEnd w:id="0"/>
      <w:r w:rsidR="00774F75">
        <w:rPr>
          <w:rStyle w:val="CommentReference"/>
          <w:rFonts w:asciiTheme="minorHAnsi" w:eastAsiaTheme="minorEastAsia" w:hAnsiTheme="minorHAnsi" w:cstheme="minorBidi"/>
          <w:lang w:val="en-US"/>
        </w:rPr>
        <w:commentReference w:id="0"/>
      </w:r>
      <w:r w:rsidR="00BC2242">
        <w:rPr>
          <w:rFonts w:ascii="Times New Roman" w:eastAsia="Times New Roman" w:hAnsi="Times New Roman" w:cs="Times New Roman"/>
          <w:szCs w:val="20"/>
          <w:lang w:bidi="ar-SA"/>
        </w:rPr>
        <w:t xml:space="preserve">blood samples from </w:t>
      </w:r>
      <w:r w:rsidR="00BC2242" w:rsidRPr="00BC2242">
        <w:rPr>
          <w:rFonts w:ascii="Times New Roman" w:eastAsia="Times New Roman" w:hAnsi="Times New Roman" w:cs="Times New Roman"/>
          <w:szCs w:val="20"/>
          <w:lang w:bidi="ar-SA"/>
        </w:rPr>
        <w:t>healthy subjects</w:t>
      </w:r>
    </w:p>
    <w:p w14:paraId="7A1AA773" w14:textId="5BFD6CD7" w:rsidR="00D87099" w:rsidRDefault="00AE1C79" w:rsidP="00517EB2">
      <w:pPr>
        <w:pStyle w:val="ListParagraph"/>
        <w:numPr>
          <w:ilvl w:val="0"/>
          <w:numId w:val="6"/>
        </w:numPr>
        <w:spacing w:line="360" w:lineRule="auto"/>
        <w:rPr>
          <w:rFonts w:ascii="Times New Roman" w:eastAsia="Times New Roman" w:hAnsi="Times New Roman" w:cs="Times New Roman"/>
          <w:b/>
          <w:bCs/>
          <w:szCs w:val="20"/>
          <w:lang w:bidi="ar-SA"/>
        </w:rPr>
      </w:pPr>
      <w:r w:rsidRPr="00D87099">
        <w:rPr>
          <w:rFonts w:ascii="Times New Roman" w:eastAsia="Times New Roman" w:hAnsi="Times New Roman" w:cs="Times New Roman"/>
          <w:b/>
          <w:bCs/>
          <w:szCs w:val="20"/>
          <w:lang w:bidi="ar-SA"/>
        </w:rPr>
        <w:t>Objectiv</w:t>
      </w:r>
      <w:r w:rsidR="00D87099" w:rsidRPr="00D87099">
        <w:rPr>
          <w:rFonts w:ascii="Times New Roman" w:eastAsia="Times New Roman" w:hAnsi="Times New Roman" w:cs="Times New Roman"/>
          <w:b/>
          <w:bCs/>
          <w:szCs w:val="20"/>
          <w:lang w:bidi="ar-SA"/>
        </w:rPr>
        <w:t>e</w:t>
      </w:r>
      <w:r w:rsidR="00CE5225">
        <w:rPr>
          <w:rFonts w:ascii="Times New Roman" w:eastAsia="Times New Roman" w:hAnsi="Times New Roman" w:cs="Times New Roman"/>
          <w:b/>
          <w:bCs/>
          <w:szCs w:val="20"/>
          <w:lang w:bidi="ar-SA"/>
        </w:rPr>
        <w:t>s</w:t>
      </w:r>
      <w:r w:rsidRPr="00D87099">
        <w:rPr>
          <w:rFonts w:ascii="Times New Roman" w:eastAsia="Times New Roman" w:hAnsi="Times New Roman" w:cs="Times New Roman"/>
          <w:b/>
          <w:bCs/>
          <w:szCs w:val="20"/>
          <w:lang w:bidi="ar-SA"/>
        </w:rPr>
        <w:t xml:space="preserve"> </w:t>
      </w:r>
    </w:p>
    <w:p w14:paraId="4E363F4F" w14:textId="13EDA297" w:rsidR="00932299" w:rsidRPr="00932299" w:rsidRDefault="00932299" w:rsidP="00517EB2">
      <w:pPr>
        <w:pStyle w:val="ListParagraph"/>
        <w:widowControl w:val="0"/>
        <w:numPr>
          <w:ilvl w:val="1"/>
          <w:numId w:val="6"/>
        </w:numPr>
        <w:spacing w:line="360" w:lineRule="auto"/>
        <w:jc w:val="both"/>
        <w:rPr>
          <w:rFonts w:asciiTheme="majorBidi" w:hAnsiTheme="majorBidi" w:cstheme="majorBidi"/>
        </w:rPr>
      </w:pPr>
      <w:r w:rsidRPr="00932299">
        <w:rPr>
          <w:rFonts w:asciiTheme="majorBidi" w:hAnsiTheme="majorBidi" w:cstheme="majorBidi"/>
        </w:rPr>
        <w:t xml:space="preserve">Objective 1: </w:t>
      </w:r>
      <w:r w:rsidR="00A226FB" w:rsidRPr="00A226FB">
        <w:rPr>
          <w:rFonts w:asciiTheme="majorBidi" w:hAnsiTheme="majorBidi" w:cstheme="majorBidi"/>
        </w:rPr>
        <w:t>To confirm the feasibility of using the room-temperature collection method for PROphet</w:t>
      </w:r>
      <w:r w:rsidR="00BC257E" w:rsidRPr="00BC257E">
        <w:rPr>
          <w:rFonts w:asciiTheme="majorBidi" w:eastAsia="Symbol" w:hAnsiTheme="majorBidi" w:cstheme="majorBidi"/>
          <w:vertAlign w:val="superscript"/>
        </w:rPr>
        <w:t>â</w:t>
      </w:r>
    </w:p>
    <w:p w14:paraId="2B329D9B" w14:textId="56DCD5DD" w:rsidR="3EBD25C9" w:rsidRDefault="14408329" w:rsidP="3EBD25C9">
      <w:pPr>
        <w:pStyle w:val="ListParagraph"/>
        <w:widowControl w:val="0"/>
        <w:numPr>
          <w:ilvl w:val="1"/>
          <w:numId w:val="6"/>
        </w:numPr>
        <w:spacing w:line="360" w:lineRule="auto"/>
        <w:jc w:val="both"/>
        <w:rPr>
          <w:rFonts w:asciiTheme="majorBidi" w:hAnsiTheme="majorBidi" w:cstheme="majorBidi"/>
        </w:rPr>
      </w:pPr>
      <w:r w:rsidRPr="3EBD25C9">
        <w:rPr>
          <w:rFonts w:asciiTheme="majorBidi" w:hAnsiTheme="majorBidi" w:cstheme="majorBidi"/>
        </w:rPr>
        <w:t xml:space="preserve">Objective 2: </w:t>
      </w:r>
      <w:r w:rsidR="2B0E5554" w:rsidRPr="3EBD25C9">
        <w:rPr>
          <w:rFonts w:asciiTheme="majorBidi" w:hAnsiTheme="majorBidi" w:cstheme="majorBidi"/>
        </w:rPr>
        <w:t xml:space="preserve">To </w:t>
      </w:r>
      <w:r w:rsidR="003578FE">
        <w:rPr>
          <w:rFonts w:asciiTheme="majorBidi" w:hAnsiTheme="majorBidi" w:cstheme="majorBidi"/>
        </w:rPr>
        <w:t>e</w:t>
      </w:r>
      <w:r w:rsidRPr="3EBD25C9">
        <w:rPr>
          <w:rFonts w:asciiTheme="majorBidi" w:hAnsiTheme="majorBidi" w:cstheme="majorBidi"/>
        </w:rPr>
        <w:t xml:space="preserve">valuate </w:t>
      </w:r>
      <w:r w:rsidR="2B0E5554" w:rsidRPr="3EBD25C9">
        <w:rPr>
          <w:rFonts w:asciiTheme="majorBidi" w:hAnsiTheme="majorBidi" w:cstheme="majorBidi"/>
        </w:rPr>
        <w:t xml:space="preserve">the </w:t>
      </w:r>
      <w:r w:rsidRPr="3EBD25C9">
        <w:rPr>
          <w:rFonts w:asciiTheme="majorBidi" w:hAnsiTheme="majorBidi" w:cstheme="majorBidi"/>
        </w:rPr>
        <w:t xml:space="preserve">correlation </w:t>
      </w:r>
      <w:r w:rsidR="1497FC39" w:rsidRPr="3EBD25C9">
        <w:rPr>
          <w:rFonts w:asciiTheme="majorBidi" w:hAnsiTheme="majorBidi" w:cstheme="majorBidi"/>
        </w:rPr>
        <w:t>of each</w:t>
      </w:r>
      <w:r w:rsidRPr="3EBD25C9">
        <w:rPr>
          <w:rFonts w:asciiTheme="majorBidi" w:hAnsiTheme="majorBidi" w:cstheme="majorBidi"/>
        </w:rPr>
        <w:t xml:space="preserve"> protein between the </w:t>
      </w:r>
      <w:r w:rsidR="2B2EF6AD" w:rsidRPr="3EBD25C9">
        <w:rPr>
          <w:rFonts w:asciiTheme="majorBidi" w:hAnsiTheme="majorBidi" w:cstheme="majorBidi"/>
        </w:rPr>
        <w:t>eight</w:t>
      </w:r>
      <w:r w:rsidRPr="3EBD25C9">
        <w:rPr>
          <w:rFonts w:asciiTheme="majorBidi" w:hAnsiTheme="majorBidi" w:cstheme="majorBidi"/>
        </w:rPr>
        <w:t xml:space="preserve"> experimental protocols and the standard protocol</w:t>
      </w:r>
    </w:p>
    <w:p w14:paraId="581656AC" w14:textId="546AB377" w:rsidR="00D56FBB" w:rsidRDefault="00D56FBB" w:rsidP="3EBD25C9">
      <w:pPr>
        <w:pStyle w:val="ListParagraph"/>
        <w:widowControl w:val="0"/>
        <w:numPr>
          <w:ilvl w:val="1"/>
          <w:numId w:val="6"/>
        </w:numPr>
        <w:spacing w:line="360" w:lineRule="auto"/>
        <w:jc w:val="both"/>
        <w:rPr>
          <w:rFonts w:asciiTheme="majorBidi" w:hAnsiTheme="majorBidi" w:cstheme="majorBidi"/>
        </w:rPr>
      </w:pPr>
      <w:r>
        <w:rPr>
          <w:rFonts w:asciiTheme="majorBidi" w:hAnsiTheme="majorBidi" w:cstheme="majorBidi"/>
        </w:rPr>
        <w:t>Objective 3</w:t>
      </w:r>
      <w:r w:rsidR="00E5480B">
        <w:rPr>
          <w:rFonts w:asciiTheme="majorBidi" w:hAnsiTheme="majorBidi" w:cstheme="majorBidi"/>
        </w:rPr>
        <w:t xml:space="preserve">: </w:t>
      </w:r>
      <w:r w:rsidR="008B7196">
        <w:rPr>
          <w:rFonts w:asciiTheme="majorBidi" w:hAnsiTheme="majorBidi" w:cstheme="majorBidi"/>
        </w:rPr>
        <w:t xml:space="preserve">To evaluate </w:t>
      </w:r>
      <w:r w:rsidR="00FD0575">
        <w:rPr>
          <w:rFonts w:asciiTheme="majorBidi" w:hAnsiTheme="majorBidi" w:cstheme="majorBidi"/>
        </w:rPr>
        <w:t xml:space="preserve">the </w:t>
      </w:r>
      <w:r w:rsidR="00B36748">
        <w:rPr>
          <w:rFonts w:asciiTheme="majorBidi" w:hAnsiTheme="majorBidi" w:cstheme="majorBidi"/>
        </w:rPr>
        <w:t xml:space="preserve">PROphet </w:t>
      </w:r>
      <w:r w:rsidR="00E155E9">
        <w:rPr>
          <w:rFonts w:asciiTheme="majorBidi" w:hAnsiTheme="majorBidi" w:cstheme="majorBidi"/>
        </w:rPr>
        <w:t>score</w:t>
      </w:r>
      <w:r w:rsidR="00B36748">
        <w:rPr>
          <w:rFonts w:asciiTheme="majorBidi" w:hAnsiTheme="majorBidi" w:cstheme="majorBidi"/>
        </w:rPr>
        <w:t xml:space="preserve"> </w:t>
      </w:r>
      <w:r w:rsidR="00F23BAC">
        <w:rPr>
          <w:rFonts w:asciiTheme="majorBidi" w:hAnsiTheme="majorBidi" w:cstheme="majorBidi"/>
        </w:rPr>
        <w:t xml:space="preserve">correlation </w:t>
      </w:r>
      <w:r w:rsidR="009E39B9">
        <w:rPr>
          <w:rFonts w:asciiTheme="majorBidi" w:hAnsiTheme="majorBidi" w:cstheme="majorBidi"/>
        </w:rPr>
        <w:t>between the ei</w:t>
      </w:r>
      <w:r w:rsidR="00350A5B">
        <w:rPr>
          <w:rFonts w:asciiTheme="majorBidi" w:hAnsiTheme="majorBidi" w:cstheme="majorBidi"/>
        </w:rPr>
        <w:t xml:space="preserve">ght experimental </w:t>
      </w:r>
      <w:r w:rsidR="0070372B">
        <w:rPr>
          <w:rFonts w:asciiTheme="majorBidi" w:hAnsiTheme="majorBidi" w:cstheme="majorBidi"/>
        </w:rPr>
        <w:t xml:space="preserve">protocols </w:t>
      </w:r>
      <w:r w:rsidR="003C56EE">
        <w:rPr>
          <w:rFonts w:asciiTheme="majorBidi" w:hAnsiTheme="majorBidi" w:cstheme="majorBidi"/>
        </w:rPr>
        <w:t>and the standard protocol</w:t>
      </w:r>
    </w:p>
    <w:p w14:paraId="68C32247" w14:textId="27CE826F" w:rsidR="00517EB2" w:rsidRPr="00517EB2" w:rsidRDefault="00517EB2" w:rsidP="00517EB2">
      <w:pPr>
        <w:pStyle w:val="ListParagraph"/>
        <w:widowControl w:val="0"/>
        <w:numPr>
          <w:ilvl w:val="0"/>
          <w:numId w:val="6"/>
        </w:numPr>
        <w:spacing w:line="360" w:lineRule="auto"/>
        <w:jc w:val="both"/>
        <w:rPr>
          <w:rFonts w:asciiTheme="majorBidi" w:hAnsiTheme="majorBidi" w:cstheme="majorBidi"/>
          <w:b/>
          <w:bCs/>
        </w:rPr>
      </w:pPr>
      <w:r w:rsidRPr="00517EB2">
        <w:rPr>
          <w:rFonts w:asciiTheme="majorBidi" w:hAnsiTheme="majorBidi" w:cstheme="majorBidi"/>
          <w:b/>
          <w:bCs/>
        </w:rPr>
        <w:t>Statistical Measures</w:t>
      </w:r>
    </w:p>
    <w:p w14:paraId="498E055F" w14:textId="77777777" w:rsidR="00E27A61" w:rsidRDefault="00F907A7" w:rsidP="00B668C8">
      <w:pPr>
        <w:pStyle w:val="ListParagraph"/>
        <w:widowControl w:val="0"/>
        <w:spacing w:line="360" w:lineRule="auto"/>
        <w:jc w:val="both"/>
        <w:rPr>
          <w:rFonts w:asciiTheme="majorBidi" w:hAnsiTheme="majorBidi" w:cstheme="majorBidi"/>
          <w:szCs w:val="24"/>
          <w:lang w:val="en-US"/>
        </w:rPr>
      </w:pPr>
      <w:r>
        <w:rPr>
          <w:rFonts w:asciiTheme="majorBidi" w:hAnsiTheme="majorBidi" w:cstheme="majorBidi"/>
          <w:szCs w:val="24"/>
          <w:lang w:val="en-US"/>
        </w:rPr>
        <w:t>The statistical tests used are</w:t>
      </w:r>
      <w:r w:rsidR="00E27A61">
        <w:rPr>
          <w:rFonts w:asciiTheme="majorBidi" w:hAnsiTheme="majorBidi" w:cstheme="majorBidi"/>
          <w:szCs w:val="24"/>
          <w:lang w:val="en-US"/>
        </w:rPr>
        <w:t>:</w:t>
      </w:r>
    </w:p>
    <w:p w14:paraId="3E1D0FF0" w14:textId="7CF1AD8B" w:rsidR="003C69F0" w:rsidRDefault="00D25830" w:rsidP="000B0EB1">
      <w:pPr>
        <w:pStyle w:val="ListParagraph"/>
        <w:widowControl w:val="0"/>
        <w:numPr>
          <w:ilvl w:val="2"/>
          <w:numId w:val="6"/>
        </w:numPr>
        <w:spacing w:line="360" w:lineRule="auto"/>
        <w:jc w:val="both"/>
        <w:rPr>
          <w:rFonts w:asciiTheme="majorBidi" w:hAnsiTheme="majorBidi" w:cstheme="majorBidi"/>
          <w:szCs w:val="24"/>
          <w:lang w:val="en-US"/>
        </w:rPr>
      </w:pPr>
      <w:r>
        <w:rPr>
          <w:rFonts w:asciiTheme="majorBidi" w:hAnsiTheme="majorBidi" w:cstheme="majorBidi"/>
          <w:szCs w:val="24"/>
          <w:lang w:val="en-US"/>
        </w:rPr>
        <w:t xml:space="preserve">Spearman and Pearson correlation coefficients for </w:t>
      </w:r>
      <w:r w:rsidR="00A52131">
        <w:rPr>
          <w:rFonts w:asciiTheme="majorBidi" w:hAnsiTheme="majorBidi" w:cstheme="majorBidi"/>
          <w:szCs w:val="24"/>
          <w:lang w:val="en-US"/>
        </w:rPr>
        <w:t>log (</w:t>
      </w:r>
      <w:r>
        <w:rPr>
          <w:rFonts w:asciiTheme="majorBidi" w:hAnsiTheme="majorBidi" w:cstheme="majorBidi"/>
          <w:szCs w:val="24"/>
          <w:lang w:val="en-US"/>
        </w:rPr>
        <w:t>RFU)</w:t>
      </w:r>
      <w:r w:rsidR="003C69F0">
        <w:rPr>
          <w:rFonts w:asciiTheme="majorBidi" w:hAnsiTheme="majorBidi" w:cstheme="majorBidi"/>
          <w:szCs w:val="24"/>
          <w:lang w:val="en-US"/>
        </w:rPr>
        <w:t xml:space="preserve"> between different protocols</w:t>
      </w:r>
    </w:p>
    <w:p w14:paraId="6D03576E" w14:textId="742C79A6" w:rsidR="00C444A1" w:rsidRDefault="00151AB3" w:rsidP="000B0EB1">
      <w:pPr>
        <w:pStyle w:val="ListParagraph"/>
        <w:widowControl w:val="0"/>
        <w:numPr>
          <w:ilvl w:val="2"/>
          <w:numId w:val="6"/>
        </w:numPr>
        <w:spacing w:line="360" w:lineRule="auto"/>
        <w:jc w:val="both"/>
        <w:rPr>
          <w:rFonts w:asciiTheme="majorBidi" w:hAnsiTheme="majorBidi" w:cstheme="majorBidi"/>
          <w:szCs w:val="24"/>
          <w:lang w:val="en-US"/>
        </w:rPr>
      </w:pPr>
      <w:r>
        <w:rPr>
          <w:rFonts w:asciiTheme="majorBidi" w:hAnsiTheme="majorBidi" w:cstheme="majorBidi"/>
          <w:szCs w:val="24"/>
          <w:lang w:val="en-US"/>
        </w:rPr>
        <w:t>Goodness of fit (</w:t>
      </w:r>
      <w:r w:rsidR="00D6035A" w:rsidRPr="00D6035A">
        <w:rPr>
          <w:rFonts w:asciiTheme="majorBidi" w:hAnsiTheme="majorBidi" w:cstheme="majorBidi"/>
          <w:szCs w:val="24"/>
          <w:lang w:val="en-US"/>
        </w:rPr>
        <w:t>R</w:t>
      </w:r>
      <w:r w:rsidR="00D6035A" w:rsidRPr="00D6035A">
        <w:rPr>
          <w:rFonts w:asciiTheme="majorBidi" w:hAnsiTheme="majorBidi" w:cstheme="majorBidi"/>
          <w:szCs w:val="24"/>
          <w:vertAlign w:val="superscript"/>
          <w:lang w:val="en-US"/>
        </w:rPr>
        <w:t>2</w:t>
      </w:r>
      <w:r w:rsidR="00D6035A">
        <w:rPr>
          <w:rFonts w:asciiTheme="majorBidi" w:hAnsiTheme="majorBidi" w:cstheme="majorBidi"/>
          <w:szCs w:val="24"/>
          <w:lang w:val="en-US"/>
        </w:rPr>
        <w:t>)</w:t>
      </w:r>
      <w:r w:rsidR="00845D12">
        <w:rPr>
          <w:rFonts w:asciiTheme="majorBidi" w:hAnsiTheme="majorBidi" w:cstheme="majorBidi"/>
          <w:szCs w:val="24"/>
          <w:lang w:val="en-US"/>
        </w:rPr>
        <w:t>,</w:t>
      </w:r>
      <w:r w:rsidR="00D6035A">
        <w:rPr>
          <w:rFonts w:asciiTheme="majorBidi" w:hAnsiTheme="majorBidi" w:cstheme="majorBidi"/>
          <w:szCs w:val="24"/>
          <w:lang w:val="en-US"/>
        </w:rPr>
        <w:t xml:space="preserve"> </w:t>
      </w:r>
      <w:r w:rsidR="00D25830" w:rsidRPr="00D6035A">
        <w:rPr>
          <w:rFonts w:asciiTheme="majorBidi" w:hAnsiTheme="majorBidi" w:cstheme="majorBidi"/>
          <w:szCs w:val="24"/>
          <w:lang w:val="en-US"/>
        </w:rPr>
        <w:t>slope</w:t>
      </w:r>
      <w:r w:rsidR="004C0756">
        <w:rPr>
          <w:rFonts w:asciiTheme="majorBidi" w:hAnsiTheme="majorBidi" w:cstheme="majorBidi"/>
          <w:szCs w:val="24"/>
          <w:lang w:val="en-US"/>
        </w:rPr>
        <w:t>,</w:t>
      </w:r>
      <w:r w:rsidR="00D25830">
        <w:rPr>
          <w:rFonts w:asciiTheme="majorBidi" w:hAnsiTheme="majorBidi" w:cstheme="majorBidi"/>
          <w:szCs w:val="24"/>
          <w:lang w:val="en-US"/>
        </w:rPr>
        <w:t xml:space="preserve"> and intercept for best linear fit</w:t>
      </w:r>
      <w:r w:rsidR="00845D12">
        <w:rPr>
          <w:rFonts w:asciiTheme="majorBidi" w:hAnsiTheme="majorBidi" w:cstheme="majorBidi"/>
          <w:szCs w:val="24"/>
          <w:lang w:val="en-US"/>
        </w:rPr>
        <w:t xml:space="preserve"> between PROphet prediction on </w:t>
      </w:r>
      <w:r w:rsidR="002C5383">
        <w:rPr>
          <w:rFonts w:asciiTheme="majorBidi" w:hAnsiTheme="majorBidi" w:cstheme="majorBidi"/>
          <w:szCs w:val="24"/>
          <w:lang w:val="en-US"/>
        </w:rPr>
        <w:t xml:space="preserve">standard protocol, to those extracted on </w:t>
      </w:r>
      <w:r w:rsidR="00C444A1">
        <w:rPr>
          <w:rFonts w:asciiTheme="majorBidi" w:hAnsiTheme="majorBidi" w:cstheme="majorBidi"/>
          <w:szCs w:val="24"/>
          <w:lang w:val="en-US"/>
        </w:rPr>
        <w:t>experimental protocols after bridging</w:t>
      </w:r>
      <w:r w:rsidR="00D25830">
        <w:rPr>
          <w:rFonts w:asciiTheme="majorBidi" w:hAnsiTheme="majorBidi" w:cstheme="majorBidi"/>
          <w:szCs w:val="24"/>
          <w:lang w:val="en-US"/>
        </w:rPr>
        <w:t>.</w:t>
      </w:r>
      <w:r w:rsidR="001913A1">
        <w:rPr>
          <w:rFonts w:asciiTheme="majorBidi" w:hAnsiTheme="majorBidi" w:cstheme="majorBidi"/>
          <w:szCs w:val="24"/>
          <w:lang w:val="en-US"/>
        </w:rPr>
        <w:t xml:space="preserve"> </w:t>
      </w:r>
    </w:p>
    <w:p w14:paraId="1547267F" w14:textId="1552A73C" w:rsidR="00CE5225" w:rsidRDefault="007D1760" w:rsidP="008D5F7C">
      <w:pPr>
        <w:pStyle w:val="ListParagraph"/>
        <w:widowControl w:val="0"/>
        <w:numPr>
          <w:ilvl w:val="2"/>
          <w:numId w:val="6"/>
        </w:numPr>
        <w:spacing w:line="360" w:lineRule="auto"/>
        <w:jc w:val="both"/>
        <w:rPr>
          <w:rFonts w:asciiTheme="majorBidi" w:hAnsiTheme="majorBidi" w:cstheme="majorBidi"/>
          <w:szCs w:val="24"/>
          <w:lang w:val="en-US"/>
        </w:rPr>
      </w:pPr>
      <w:r>
        <w:rPr>
          <w:rFonts w:asciiTheme="majorBidi" w:hAnsiTheme="majorBidi" w:cstheme="majorBidi"/>
          <w:szCs w:val="24"/>
          <w:lang w:val="en-US"/>
        </w:rPr>
        <w:t xml:space="preserve">Reproducibility of PROphet result (POSITIVE / NEGATIVE) </w:t>
      </w:r>
      <w:r w:rsidR="00EB7ED0">
        <w:rPr>
          <w:rFonts w:asciiTheme="majorBidi" w:hAnsiTheme="majorBidi" w:cstheme="majorBidi"/>
          <w:szCs w:val="24"/>
          <w:lang w:val="en-US"/>
        </w:rPr>
        <w:t>between the standard protocol and the experimental protocols</w:t>
      </w:r>
      <w:r w:rsidR="00085321">
        <w:rPr>
          <w:rFonts w:asciiTheme="majorBidi" w:hAnsiTheme="majorBidi" w:cstheme="majorBidi"/>
          <w:szCs w:val="24"/>
          <w:lang w:val="en-US"/>
        </w:rPr>
        <w:t>.</w:t>
      </w:r>
      <w:r w:rsidR="00DB0850">
        <w:rPr>
          <w:rFonts w:asciiTheme="majorBidi" w:hAnsiTheme="majorBidi" w:cstheme="majorBidi"/>
          <w:szCs w:val="24"/>
          <w:lang w:val="en-US"/>
        </w:rPr>
        <w:t xml:space="preserve"> </w:t>
      </w:r>
    </w:p>
    <w:p w14:paraId="1BA0C657" w14:textId="14A0CDBC" w:rsidR="001D33F2" w:rsidRDefault="00966B28" w:rsidP="001D33F2">
      <w:pPr>
        <w:pStyle w:val="ListParagraph"/>
        <w:widowControl w:val="0"/>
        <w:numPr>
          <w:ilvl w:val="0"/>
          <w:numId w:val="6"/>
        </w:numPr>
        <w:spacing w:line="360" w:lineRule="auto"/>
        <w:jc w:val="both"/>
        <w:rPr>
          <w:rFonts w:asciiTheme="majorBidi" w:hAnsiTheme="majorBidi" w:cstheme="majorBidi"/>
          <w:b/>
          <w:bCs/>
          <w:szCs w:val="24"/>
          <w:lang w:val="en-US"/>
        </w:rPr>
      </w:pPr>
      <w:r w:rsidRPr="00966B28">
        <w:rPr>
          <w:rFonts w:asciiTheme="majorBidi" w:hAnsiTheme="majorBidi" w:cstheme="majorBidi"/>
          <w:b/>
          <w:bCs/>
          <w:szCs w:val="24"/>
          <w:lang w:val="en-US"/>
        </w:rPr>
        <w:t>Acronyms</w:t>
      </w:r>
    </w:p>
    <w:p w14:paraId="693B58A1" w14:textId="5B607BE1" w:rsidR="00966B28" w:rsidRPr="0001514E" w:rsidRDefault="0001514E" w:rsidP="00966B28">
      <w:pPr>
        <w:pStyle w:val="ListParagraph"/>
        <w:widowControl w:val="0"/>
        <w:numPr>
          <w:ilvl w:val="1"/>
          <w:numId w:val="6"/>
        </w:numPr>
        <w:spacing w:line="360" w:lineRule="auto"/>
        <w:jc w:val="both"/>
        <w:rPr>
          <w:rFonts w:asciiTheme="majorBidi" w:hAnsiTheme="majorBidi" w:cstheme="majorBidi"/>
          <w:b/>
          <w:bCs/>
          <w:szCs w:val="24"/>
          <w:lang w:val="en-US"/>
        </w:rPr>
      </w:pPr>
      <w:r w:rsidRPr="009B50CC">
        <w:rPr>
          <w:rFonts w:asciiTheme="majorBidi" w:hAnsiTheme="majorBidi" w:cstheme="majorBidi"/>
          <w:color w:val="0E0E0E"/>
        </w:rPr>
        <w:t>BCT</w:t>
      </w:r>
      <w:r>
        <w:rPr>
          <w:rFonts w:asciiTheme="majorBidi" w:hAnsiTheme="majorBidi" w:cstheme="majorBidi"/>
          <w:color w:val="0E0E0E"/>
        </w:rPr>
        <w:t xml:space="preserve"> – Blood Collection Tube</w:t>
      </w:r>
    </w:p>
    <w:p w14:paraId="27E6089B" w14:textId="625728E5" w:rsidR="0001514E" w:rsidRPr="00667D58" w:rsidRDefault="00641D58" w:rsidP="00966B28">
      <w:pPr>
        <w:pStyle w:val="ListParagraph"/>
        <w:widowControl w:val="0"/>
        <w:numPr>
          <w:ilvl w:val="1"/>
          <w:numId w:val="6"/>
        </w:numPr>
        <w:spacing w:line="360" w:lineRule="auto"/>
        <w:jc w:val="both"/>
        <w:rPr>
          <w:rFonts w:asciiTheme="majorBidi" w:hAnsiTheme="majorBidi" w:cstheme="majorBidi"/>
          <w:b/>
          <w:bCs/>
          <w:szCs w:val="24"/>
          <w:lang w:val="en-US"/>
        </w:rPr>
      </w:pPr>
      <w:r w:rsidRPr="009B50CC">
        <w:rPr>
          <w:rFonts w:asciiTheme="majorBidi" w:hAnsiTheme="majorBidi" w:cstheme="majorBidi"/>
          <w:color w:val="0E0E0E"/>
        </w:rPr>
        <w:t>CPT</w:t>
      </w:r>
      <w:r>
        <w:rPr>
          <w:rFonts w:asciiTheme="majorBidi" w:hAnsiTheme="majorBidi" w:cstheme="majorBidi"/>
          <w:color w:val="0E0E0E"/>
        </w:rPr>
        <w:t xml:space="preserve"> - </w:t>
      </w:r>
      <w:r w:rsidR="00667D58" w:rsidRPr="009B50CC">
        <w:rPr>
          <w:rFonts w:asciiTheme="majorBidi" w:hAnsiTheme="majorBidi" w:cstheme="majorBidi"/>
          <w:color w:val="0E0E0E"/>
        </w:rPr>
        <w:t>Cell Preparation Tube</w:t>
      </w:r>
    </w:p>
    <w:p w14:paraId="3D1C0B29" w14:textId="6380F293" w:rsidR="00667D58" w:rsidRPr="00FC38FE" w:rsidRDefault="00D15D1F" w:rsidP="00966B28">
      <w:pPr>
        <w:pStyle w:val="ListParagraph"/>
        <w:widowControl w:val="0"/>
        <w:numPr>
          <w:ilvl w:val="1"/>
          <w:numId w:val="6"/>
        </w:numPr>
        <w:spacing w:line="360" w:lineRule="auto"/>
        <w:jc w:val="both"/>
        <w:rPr>
          <w:rFonts w:asciiTheme="majorBidi" w:hAnsiTheme="majorBidi" w:cstheme="majorBidi"/>
          <w:b/>
          <w:bCs/>
          <w:szCs w:val="24"/>
          <w:lang w:val="en-US"/>
        </w:rPr>
      </w:pPr>
      <w:r w:rsidRPr="0002559B">
        <w:rPr>
          <w:rFonts w:asciiTheme="majorBidi" w:hAnsiTheme="majorBidi" w:cstheme="majorBidi"/>
          <w:color w:val="0E0E0E"/>
        </w:rPr>
        <w:t>BCD</w:t>
      </w:r>
      <w:r>
        <w:rPr>
          <w:rFonts w:asciiTheme="majorBidi" w:hAnsiTheme="majorBidi" w:cstheme="majorBidi"/>
          <w:color w:val="0E0E0E"/>
        </w:rPr>
        <w:t xml:space="preserve"> - </w:t>
      </w:r>
      <w:r w:rsidR="00BE19EA">
        <w:rPr>
          <w:rFonts w:asciiTheme="majorBidi" w:hAnsiTheme="majorBidi" w:cstheme="majorBidi"/>
          <w:color w:val="0E0E0E"/>
        </w:rPr>
        <w:t>Blood Collection Device</w:t>
      </w:r>
    </w:p>
    <w:p w14:paraId="55D6F0EC" w14:textId="3B2B2D66" w:rsidR="00013C4B" w:rsidRPr="00966B28" w:rsidRDefault="00013C4B" w:rsidP="00966B28">
      <w:pPr>
        <w:pStyle w:val="ListParagraph"/>
        <w:widowControl w:val="0"/>
        <w:numPr>
          <w:ilvl w:val="1"/>
          <w:numId w:val="6"/>
        </w:numPr>
        <w:spacing w:line="360" w:lineRule="auto"/>
        <w:jc w:val="both"/>
        <w:rPr>
          <w:rFonts w:asciiTheme="majorBidi" w:hAnsiTheme="majorBidi" w:cstheme="majorBidi"/>
          <w:b/>
          <w:bCs/>
          <w:szCs w:val="24"/>
          <w:lang w:val="en-US"/>
        </w:rPr>
      </w:pPr>
      <w:r>
        <w:rPr>
          <w:rFonts w:asciiTheme="majorBidi" w:hAnsiTheme="majorBidi" w:cstheme="majorBidi"/>
          <w:color w:val="0E0E0E"/>
        </w:rPr>
        <w:t>RT – Room Temperature</w:t>
      </w:r>
    </w:p>
    <w:p w14:paraId="3FD03B14" w14:textId="2C9708CC" w:rsidR="00D87099" w:rsidRPr="004F380A" w:rsidRDefault="00D87099" w:rsidP="00D87099">
      <w:pPr>
        <w:pStyle w:val="ListParagraph"/>
        <w:numPr>
          <w:ilvl w:val="0"/>
          <w:numId w:val="6"/>
        </w:numPr>
        <w:spacing w:line="360" w:lineRule="auto"/>
        <w:rPr>
          <w:rFonts w:asciiTheme="majorBidi" w:hAnsiTheme="majorBidi" w:cstheme="majorBidi"/>
          <w:lang w:bidi="ar-SA"/>
        </w:rPr>
      </w:pPr>
      <w:r w:rsidRPr="00D87099">
        <w:rPr>
          <w:rFonts w:asciiTheme="majorBidi" w:hAnsiTheme="majorBidi" w:cstheme="majorBidi"/>
          <w:b/>
          <w:bCs/>
          <w:lang w:bidi="ar-SA"/>
        </w:rPr>
        <w:t>Materials and Equipment</w:t>
      </w:r>
    </w:p>
    <w:p w14:paraId="2A733229" w14:textId="3B1B5375" w:rsidR="0012101C" w:rsidRPr="00491DE4" w:rsidRDefault="0012101C" w:rsidP="0012101C">
      <w:pPr>
        <w:pStyle w:val="ListParagraph"/>
        <w:numPr>
          <w:ilvl w:val="1"/>
          <w:numId w:val="6"/>
        </w:numPr>
        <w:spacing w:line="360" w:lineRule="auto"/>
        <w:rPr>
          <w:rFonts w:asciiTheme="majorBidi" w:hAnsiTheme="majorBidi" w:cstheme="majorBidi"/>
          <w:b/>
          <w:bCs/>
          <w:lang w:bidi="ar-SA"/>
        </w:rPr>
      </w:pPr>
      <w:r w:rsidRPr="00CC3C34">
        <w:rPr>
          <w:rFonts w:asciiTheme="majorBidi" w:hAnsiTheme="majorBidi" w:cstheme="majorBidi"/>
          <w:lang w:bidi="ar-SA"/>
        </w:rPr>
        <w:t>Blood samples from healthy donors over the age of 18 who have previously provided informed consent for study procedures</w:t>
      </w:r>
      <w:r w:rsidR="00E403C0">
        <w:rPr>
          <w:rFonts w:asciiTheme="majorBidi" w:hAnsiTheme="majorBidi" w:cstheme="majorBidi"/>
          <w:lang w:bidi="ar-SA"/>
        </w:rPr>
        <w:t xml:space="preserve"> provided by BioIVT.</w:t>
      </w:r>
    </w:p>
    <w:p w14:paraId="68DC206E" w14:textId="5284B2C7" w:rsidR="004F380A" w:rsidRDefault="00071D6E" w:rsidP="004F380A">
      <w:pPr>
        <w:pStyle w:val="ListParagraph"/>
        <w:numPr>
          <w:ilvl w:val="1"/>
          <w:numId w:val="6"/>
        </w:numPr>
        <w:spacing w:line="360" w:lineRule="auto"/>
        <w:rPr>
          <w:rFonts w:asciiTheme="majorBidi" w:hAnsiTheme="majorBidi" w:cstheme="majorBidi"/>
          <w:lang w:bidi="ar-SA"/>
        </w:rPr>
      </w:pPr>
      <w:r w:rsidRPr="00071D6E">
        <w:rPr>
          <w:rFonts w:asciiTheme="majorBidi" w:hAnsiTheme="majorBidi" w:cstheme="majorBidi"/>
          <w:lang w:bidi="ar-SA"/>
        </w:rPr>
        <w:t>K2-EDTA BCT, 4ml</w:t>
      </w:r>
      <w:r w:rsidR="00280604">
        <w:rPr>
          <w:rFonts w:asciiTheme="majorBidi" w:hAnsiTheme="majorBidi" w:cstheme="majorBidi"/>
          <w:lang w:bidi="ar-SA"/>
        </w:rPr>
        <w:t xml:space="preserve"> (</w:t>
      </w:r>
      <w:r w:rsidR="00F47E2B">
        <w:rPr>
          <w:rFonts w:asciiTheme="majorBidi" w:hAnsiTheme="majorBidi" w:cstheme="majorBidi"/>
          <w:lang w:bidi="ar-SA"/>
        </w:rPr>
        <w:t>BD, cat# 367861)</w:t>
      </w:r>
      <w:r w:rsidRPr="00071D6E">
        <w:rPr>
          <w:rFonts w:asciiTheme="majorBidi" w:hAnsiTheme="majorBidi" w:cstheme="majorBidi"/>
          <w:lang w:bidi="ar-SA"/>
        </w:rPr>
        <w:t xml:space="preserve"> </w:t>
      </w:r>
      <w:r w:rsidR="004F380A" w:rsidRPr="004F380A">
        <w:rPr>
          <w:rFonts w:asciiTheme="majorBidi" w:hAnsiTheme="majorBidi" w:cstheme="majorBidi"/>
          <w:lang w:bidi="ar-SA"/>
        </w:rPr>
        <w:t xml:space="preserve"> </w:t>
      </w:r>
    </w:p>
    <w:p w14:paraId="02FB3C26" w14:textId="02FF0564" w:rsidR="00635241" w:rsidRDefault="00412BEC" w:rsidP="00412BEC">
      <w:pPr>
        <w:pStyle w:val="ListParagraph"/>
        <w:numPr>
          <w:ilvl w:val="1"/>
          <w:numId w:val="6"/>
        </w:numPr>
        <w:spacing w:line="360" w:lineRule="auto"/>
        <w:rPr>
          <w:rFonts w:asciiTheme="majorBidi" w:hAnsiTheme="majorBidi" w:cstheme="majorBidi"/>
          <w:lang w:bidi="ar-SA"/>
        </w:rPr>
      </w:pPr>
      <w:r w:rsidRPr="00412BEC">
        <w:rPr>
          <w:rFonts w:asciiTheme="majorBidi" w:hAnsiTheme="majorBidi" w:cstheme="majorBidi"/>
          <w:lang w:val="en-US" w:bidi="ar-SA"/>
        </w:rPr>
        <w:t>Cell-Free DNA BCT</w:t>
      </w:r>
      <w:r w:rsidR="00635241">
        <w:rPr>
          <w:rFonts w:asciiTheme="majorBidi" w:hAnsiTheme="majorBidi" w:cstheme="majorBidi"/>
          <w:lang w:bidi="ar-SA"/>
        </w:rPr>
        <w:t xml:space="preserve"> tube</w:t>
      </w:r>
      <w:r w:rsidR="00071D6E">
        <w:rPr>
          <w:rFonts w:asciiTheme="majorBidi" w:hAnsiTheme="majorBidi" w:cstheme="majorBidi"/>
          <w:lang w:bidi="ar-SA"/>
        </w:rPr>
        <w:t>, 10ml</w:t>
      </w:r>
      <w:r w:rsidR="00635241">
        <w:rPr>
          <w:rFonts w:asciiTheme="majorBidi" w:hAnsiTheme="majorBidi" w:cstheme="majorBidi"/>
          <w:lang w:bidi="ar-SA"/>
        </w:rPr>
        <w:t xml:space="preserve"> (</w:t>
      </w:r>
      <w:r>
        <w:rPr>
          <w:rFonts w:asciiTheme="majorBidi" w:hAnsiTheme="majorBidi" w:cstheme="majorBidi"/>
          <w:lang w:bidi="ar-SA"/>
        </w:rPr>
        <w:t>Streck</w:t>
      </w:r>
      <w:r w:rsidR="007D5ED3">
        <w:rPr>
          <w:rFonts w:asciiTheme="majorBidi" w:hAnsiTheme="majorBidi" w:cstheme="majorBidi"/>
          <w:lang w:bidi="ar-SA"/>
        </w:rPr>
        <w:t xml:space="preserve">, </w:t>
      </w:r>
      <w:r w:rsidR="00635241">
        <w:rPr>
          <w:rFonts w:asciiTheme="majorBidi" w:hAnsiTheme="majorBidi" w:cstheme="majorBidi"/>
          <w:lang w:bidi="ar-SA"/>
        </w:rPr>
        <w:t xml:space="preserve">cat # </w:t>
      </w:r>
      <w:r w:rsidR="00F72B7E" w:rsidRPr="00F72B7E">
        <w:rPr>
          <w:rFonts w:asciiTheme="majorBidi" w:hAnsiTheme="majorBidi" w:cstheme="majorBidi"/>
          <w:lang w:bidi="ar-SA"/>
        </w:rPr>
        <w:t>230470</w:t>
      </w:r>
      <w:r w:rsidR="00635241">
        <w:rPr>
          <w:rFonts w:asciiTheme="majorBidi" w:hAnsiTheme="majorBidi" w:cstheme="majorBidi"/>
          <w:lang w:bidi="ar-SA"/>
        </w:rPr>
        <w:t>)</w:t>
      </w:r>
    </w:p>
    <w:p w14:paraId="6F421485" w14:textId="554E5422" w:rsidR="00BB282E" w:rsidRPr="00BB282E" w:rsidRDefault="00BB282E" w:rsidP="00BB282E">
      <w:pPr>
        <w:pStyle w:val="ListParagraph"/>
        <w:numPr>
          <w:ilvl w:val="1"/>
          <w:numId w:val="6"/>
        </w:numPr>
        <w:spacing w:line="360" w:lineRule="auto"/>
        <w:rPr>
          <w:rFonts w:asciiTheme="majorBidi" w:hAnsiTheme="majorBidi" w:cstheme="majorBidi"/>
          <w:lang w:bidi="ar-SA"/>
        </w:rPr>
      </w:pPr>
      <w:r>
        <w:rPr>
          <w:rFonts w:asciiTheme="majorBidi" w:hAnsiTheme="majorBidi" w:cstheme="majorBidi"/>
          <w:lang w:bidi="ar-SA"/>
        </w:rPr>
        <w:t>Protein Plus BCT tube</w:t>
      </w:r>
      <w:r w:rsidR="00B3651C">
        <w:rPr>
          <w:rFonts w:asciiTheme="majorBidi" w:hAnsiTheme="majorBidi" w:cstheme="majorBidi"/>
          <w:lang w:bidi="ar-SA"/>
        </w:rPr>
        <w:t>, 5ml</w:t>
      </w:r>
      <w:r>
        <w:rPr>
          <w:rFonts w:asciiTheme="majorBidi" w:hAnsiTheme="majorBidi" w:cstheme="majorBidi"/>
          <w:lang w:bidi="ar-SA"/>
        </w:rPr>
        <w:t xml:space="preserve"> (Streck, cat # </w:t>
      </w:r>
      <w:r w:rsidR="00A028AD" w:rsidRPr="00A028AD">
        <w:rPr>
          <w:rFonts w:asciiTheme="majorBidi" w:hAnsiTheme="majorBidi" w:cstheme="majorBidi"/>
          <w:lang w:bidi="ar-SA"/>
        </w:rPr>
        <w:t>230628</w:t>
      </w:r>
      <w:r>
        <w:rPr>
          <w:rFonts w:asciiTheme="majorBidi" w:hAnsiTheme="majorBidi" w:cstheme="majorBidi"/>
          <w:lang w:bidi="ar-SA"/>
        </w:rPr>
        <w:t>)</w:t>
      </w:r>
    </w:p>
    <w:p w14:paraId="5F7509AA" w14:textId="083C8DA0" w:rsidR="0031732A" w:rsidRPr="00327455" w:rsidRDefault="00D11340" w:rsidP="00327455">
      <w:pPr>
        <w:pStyle w:val="ListParagraph"/>
        <w:numPr>
          <w:ilvl w:val="1"/>
          <w:numId w:val="6"/>
        </w:numPr>
        <w:spacing w:line="360" w:lineRule="auto"/>
        <w:rPr>
          <w:rFonts w:asciiTheme="majorBidi" w:hAnsiTheme="majorBidi" w:cstheme="majorBidi"/>
          <w:lang w:bidi="ar-SA"/>
        </w:rPr>
      </w:pPr>
      <w:r w:rsidRPr="00D11340">
        <w:rPr>
          <w:rFonts w:asciiTheme="majorBidi" w:hAnsiTheme="majorBidi" w:cstheme="majorBidi"/>
          <w:lang w:bidi="ar-SA"/>
        </w:rPr>
        <w:t>Mononuclear CPT, 8ml</w:t>
      </w:r>
      <w:r w:rsidR="00C506D4" w:rsidRPr="00327455">
        <w:rPr>
          <w:rFonts w:asciiTheme="majorBidi" w:hAnsiTheme="majorBidi" w:cstheme="majorBidi"/>
          <w:lang w:bidi="ar-SA"/>
        </w:rPr>
        <w:t xml:space="preserve"> (</w:t>
      </w:r>
      <w:r w:rsidRPr="00D11340">
        <w:rPr>
          <w:rFonts w:asciiTheme="majorBidi" w:hAnsiTheme="majorBidi" w:cstheme="majorBidi"/>
          <w:lang w:bidi="ar-SA"/>
        </w:rPr>
        <w:t>BD Vacutainer™</w:t>
      </w:r>
      <w:r w:rsidR="00046F28" w:rsidRPr="00327455">
        <w:rPr>
          <w:rFonts w:asciiTheme="majorBidi" w:hAnsiTheme="majorBidi" w:cstheme="majorBidi"/>
          <w:lang w:bidi="ar-SA"/>
        </w:rPr>
        <w:t>, cat #</w:t>
      </w:r>
      <w:r w:rsidR="00C162B0">
        <w:rPr>
          <w:rFonts w:asciiTheme="majorBidi" w:hAnsiTheme="majorBidi" w:cstheme="majorBidi"/>
          <w:lang w:bidi="ar-SA"/>
        </w:rPr>
        <w:t xml:space="preserve"> </w:t>
      </w:r>
      <w:r w:rsidR="00C162B0" w:rsidRPr="00D941D9">
        <w:rPr>
          <w:rFonts w:asciiTheme="majorBidi" w:hAnsiTheme="majorBidi" w:cstheme="majorBidi"/>
          <w:color w:val="0E0E0E"/>
        </w:rPr>
        <w:t>362761</w:t>
      </w:r>
      <w:r w:rsidR="00046F28" w:rsidRPr="00327455">
        <w:rPr>
          <w:rFonts w:asciiTheme="majorBidi" w:hAnsiTheme="majorBidi" w:cstheme="majorBidi"/>
          <w:lang w:bidi="ar-SA"/>
        </w:rPr>
        <w:t>)</w:t>
      </w:r>
    </w:p>
    <w:p w14:paraId="5FD4FA72" w14:textId="24B8FFEF" w:rsidR="004F380A" w:rsidRDefault="004F380A" w:rsidP="004F380A">
      <w:pPr>
        <w:pStyle w:val="ListParagraph"/>
        <w:numPr>
          <w:ilvl w:val="1"/>
          <w:numId w:val="6"/>
        </w:numPr>
        <w:spacing w:line="360" w:lineRule="auto"/>
        <w:rPr>
          <w:rFonts w:asciiTheme="majorBidi" w:hAnsiTheme="majorBidi" w:cstheme="majorBidi"/>
          <w:lang w:bidi="ar-SA"/>
        </w:rPr>
      </w:pPr>
      <w:r w:rsidRPr="004F380A">
        <w:rPr>
          <w:rFonts w:asciiTheme="majorBidi" w:hAnsiTheme="majorBidi" w:cstheme="majorBidi"/>
          <w:lang w:bidi="ar-SA"/>
        </w:rPr>
        <w:t xml:space="preserve">Centrifuge with swinging bucket rotor  </w:t>
      </w:r>
    </w:p>
    <w:p w14:paraId="0898C321" w14:textId="5A4240C3" w:rsidR="004F380A" w:rsidRDefault="004F380A" w:rsidP="004F380A">
      <w:pPr>
        <w:pStyle w:val="ListParagraph"/>
        <w:numPr>
          <w:ilvl w:val="1"/>
          <w:numId w:val="6"/>
        </w:numPr>
        <w:spacing w:line="360" w:lineRule="auto"/>
        <w:rPr>
          <w:rFonts w:asciiTheme="majorBidi" w:hAnsiTheme="majorBidi" w:cstheme="majorBidi"/>
          <w:lang w:bidi="ar-SA"/>
        </w:rPr>
      </w:pPr>
      <w:r w:rsidRPr="004F380A">
        <w:rPr>
          <w:rFonts w:asciiTheme="majorBidi" w:hAnsiTheme="majorBidi" w:cstheme="majorBidi"/>
          <w:lang w:bidi="ar-SA"/>
        </w:rPr>
        <w:t>5 ml polypropylene conical tubes (</w:t>
      </w:r>
      <w:r w:rsidR="00CB64D7" w:rsidRPr="00135D52">
        <w:rPr>
          <w:rFonts w:asciiTheme="majorBidi" w:hAnsiTheme="majorBidi" w:cstheme="majorBidi"/>
          <w:color w:val="0E0E0E"/>
          <w:lang w:val="en-US"/>
        </w:rPr>
        <w:t>Fisher Scientific</w:t>
      </w:r>
      <w:r w:rsidR="00CB64D7">
        <w:rPr>
          <w:rFonts w:asciiTheme="majorBidi" w:hAnsiTheme="majorBidi" w:cstheme="majorBidi"/>
          <w:color w:val="0E0E0E"/>
          <w:lang w:val="en-US"/>
        </w:rPr>
        <w:t>,</w:t>
      </w:r>
      <w:r>
        <w:rPr>
          <w:rFonts w:asciiTheme="majorBidi" w:hAnsiTheme="majorBidi" w:cstheme="majorBidi"/>
          <w:color w:val="0E0E0E"/>
          <w:lang w:val="en-US" w:bidi="ar-SA"/>
        </w:rPr>
        <w:t xml:space="preserve"> cat</w:t>
      </w:r>
      <w:r w:rsidR="00B30722">
        <w:rPr>
          <w:rFonts w:asciiTheme="majorBidi" w:hAnsiTheme="majorBidi" w:cstheme="majorBidi"/>
          <w:color w:val="0E0E0E"/>
          <w:lang w:val="en-US"/>
        </w:rPr>
        <w:t xml:space="preserve"># </w:t>
      </w:r>
      <w:r>
        <w:rPr>
          <w:rFonts w:asciiTheme="majorBidi" w:hAnsiTheme="majorBidi" w:cstheme="majorBidi"/>
          <w:color w:val="0E0E0E"/>
          <w:lang w:val="en-US" w:bidi="ar-SA"/>
        </w:rPr>
        <w:t>14-282-</w:t>
      </w:r>
      <w:r w:rsidR="00397F1D">
        <w:rPr>
          <w:rFonts w:asciiTheme="majorBidi" w:hAnsiTheme="majorBidi" w:cstheme="majorBidi"/>
          <w:color w:val="0E0E0E"/>
          <w:lang w:val="en-US"/>
        </w:rPr>
        <w:t>304</w:t>
      </w:r>
      <w:r w:rsidRPr="004F380A">
        <w:rPr>
          <w:rFonts w:asciiTheme="majorBidi" w:hAnsiTheme="majorBidi" w:cstheme="majorBidi"/>
          <w:lang w:bidi="ar-SA"/>
        </w:rPr>
        <w:t>)</w:t>
      </w:r>
    </w:p>
    <w:p w14:paraId="6782890D" w14:textId="1D9229FF" w:rsidR="004F380A" w:rsidRDefault="004F380A" w:rsidP="004F380A">
      <w:pPr>
        <w:pStyle w:val="ListParagraph"/>
        <w:numPr>
          <w:ilvl w:val="1"/>
          <w:numId w:val="6"/>
        </w:numPr>
        <w:spacing w:line="360" w:lineRule="auto"/>
        <w:rPr>
          <w:rFonts w:asciiTheme="majorBidi" w:hAnsiTheme="majorBidi" w:cstheme="majorBidi"/>
          <w:lang w:bidi="ar-SA"/>
        </w:rPr>
      </w:pPr>
      <w:r w:rsidRPr="004F380A">
        <w:rPr>
          <w:rFonts w:asciiTheme="majorBidi" w:hAnsiTheme="majorBidi" w:cstheme="majorBidi"/>
          <w:lang w:bidi="ar-SA"/>
        </w:rPr>
        <w:t>Sterile cryovials with writing surface (</w:t>
      </w:r>
      <w:r w:rsidR="00A27315">
        <w:rPr>
          <w:rFonts w:asciiTheme="majorBidi" w:hAnsiTheme="majorBidi" w:cstheme="majorBidi"/>
          <w:lang w:bidi="ar-SA"/>
        </w:rPr>
        <w:t xml:space="preserve">Biologix, cat# </w:t>
      </w:r>
      <w:r w:rsidR="00B87678">
        <w:rPr>
          <w:rFonts w:asciiTheme="majorBidi" w:hAnsiTheme="majorBidi" w:cstheme="majorBidi"/>
          <w:lang w:bidi="ar-SA"/>
        </w:rPr>
        <w:t>81-</w:t>
      </w:r>
      <w:r w:rsidR="00BA74DD">
        <w:rPr>
          <w:rFonts w:asciiTheme="majorBidi" w:hAnsiTheme="majorBidi" w:cstheme="majorBidi"/>
          <w:lang w:bidi="ar-SA"/>
        </w:rPr>
        <w:t>8204</w:t>
      </w:r>
      <w:r w:rsidRPr="004F380A">
        <w:rPr>
          <w:rFonts w:asciiTheme="majorBidi" w:hAnsiTheme="majorBidi" w:cstheme="majorBidi"/>
          <w:lang w:bidi="ar-SA"/>
        </w:rPr>
        <w:t xml:space="preserve">) </w:t>
      </w:r>
    </w:p>
    <w:p w14:paraId="15D09D2E" w14:textId="4AD01216" w:rsidR="004F380A" w:rsidRDefault="004F380A" w:rsidP="004F380A">
      <w:pPr>
        <w:pStyle w:val="ListParagraph"/>
        <w:numPr>
          <w:ilvl w:val="1"/>
          <w:numId w:val="6"/>
        </w:numPr>
        <w:spacing w:line="360" w:lineRule="auto"/>
        <w:rPr>
          <w:rFonts w:asciiTheme="majorBidi" w:hAnsiTheme="majorBidi" w:cstheme="majorBidi"/>
          <w:lang w:bidi="ar-SA"/>
        </w:rPr>
      </w:pPr>
      <w:r w:rsidRPr="004F380A">
        <w:rPr>
          <w:rFonts w:asciiTheme="majorBidi" w:hAnsiTheme="majorBidi" w:cstheme="majorBidi"/>
          <w:lang w:bidi="ar-SA"/>
        </w:rPr>
        <w:t xml:space="preserve">Sterile Pasteur pipettes </w:t>
      </w:r>
    </w:p>
    <w:p w14:paraId="7F2A9EEF" w14:textId="415AC36B" w:rsidR="004F380A" w:rsidRDefault="004F380A" w:rsidP="004F380A">
      <w:pPr>
        <w:pStyle w:val="ListParagraph"/>
        <w:numPr>
          <w:ilvl w:val="1"/>
          <w:numId w:val="6"/>
        </w:numPr>
        <w:spacing w:line="360" w:lineRule="auto"/>
        <w:rPr>
          <w:rFonts w:asciiTheme="majorBidi" w:hAnsiTheme="majorBidi" w:cstheme="majorBidi"/>
          <w:lang w:bidi="ar-SA"/>
        </w:rPr>
      </w:pPr>
      <w:r w:rsidRPr="004F380A">
        <w:rPr>
          <w:rFonts w:asciiTheme="majorBidi" w:hAnsiTheme="majorBidi" w:cstheme="majorBidi"/>
          <w:lang w:bidi="ar-SA"/>
        </w:rPr>
        <w:t>Ice bucket</w:t>
      </w:r>
    </w:p>
    <w:p w14:paraId="212043FE" w14:textId="2299D148" w:rsidR="004F380A" w:rsidRDefault="004F380A" w:rsidP="004F380A">
      <w:pPr>
        <w:pStyle w:val="ListParagraph"/>
        <w:numPr>
          <w:ilvl w:val="1"/>
          <w:numId w:val="6"/>
        </w:numPr>
        <w:spacing w:line="360" w:lineRule="auto"/>
        <w:rPr>
          <w:rFonts w:asciiTheme="majorBidi" w:hAnsiTheme="majorBidi" w:cstheme="majorBidi"/>
          <w:lang w:bidi="ar-SA"/>
        </w:rPr>
      </w:pPr>
      <w:r w:rsidRPr="004F380A">
        <w:rPr>
          <w:rFonts w:asciiTheme="majorBidi" w:hAnsiTheme="majorBidi" w:cstheme="majorBidi"/>
          <w:lang w:bidi="ar-SA"/>
        </w:rPr>
        <w:t>Bar-Code sticker labels</w:t>
      </w:r>
    </w:p>
    <w:p w14:paraId="6DDD22D7" w14:textId="7EA0B3C9" w:rsidR="004F380A" w:rsidRDefault="004F380A" w:rsidP="004F380A">
      <w:pPr>
        <w:pStyle w:val="ListParagraph"/>
        <w:numPr>
          <w:ilvl w:val="1"/>
          <w:numId w:val="6"/>
        </w:numPr>
        <w:spacing w:line="360" w:lineRule="auto"/>
        <w:rPr>
          <w:rFonts w:asciiTheme="majorBidi" w:hAnsiTheme="majorBidi" w:cstheme="majorBidi"/>
          <w:lang w:bidi="ar-SA"/>
        </w:rPr>
      </w:pPr>
      <w:r w:rsidRPr="004F380A">
        <w:rPr>
          <w:rFonts w:asciiTheme="majorBidi" w:hAnsiTheme="majorBidi" w:cstheme="majorBidi"/>
          <w:lang w:bidi="ar-SA"/>
        </w:rPr>
        <w:t>Cryogenic specimen storage box (</w:t>
      </w:r>
      <w:r w:rsidRPr="004B3527">
        <w:rPr>
          <w:rFonts w:asciiTheme="majorBidi" w:hAnsiTheme="majorBidi" w:cstheme="majorBidi"/>
          <w:lang w:bidi="ar-SA"/>
        </w:rPr>
        <w:t>for example Eppendorf cat # 0030140516</w:t>
      </w:r>
      <w:r w:rsidRPr="004B3394">
        <w:rPr>
          <w:rFonts w:asciiTheme="majorBidi" w:hAnsiTheme="majorBidi" w:cstheme="majorBidi"/>
          <w:lang w:bidi="ar-SA"/>
        </w:rPr>
        <w:t>)</w:t>
      </w:r>
    </w:p>
    <w:p w14:paraId="2363E33E" w14:textId="4EEFC539" w:rsidR="004F380A" w:rsidRDefault="004F380A" w:rsidP="004F380A">
      <w:pPr>
        <w:pStyle w:val="ListParagraph"/>
        <w:numPr>
          <w:ilvl w:val="1"/>
          <w:numId w:val="6"/>
        </w:numPr>
        <w:spacing w:line="360" w:lineRule="auto"/>
        <w:rPr>
          <w:rFonts w:asciiTheme="majorBidi" w:hAnsiTheme="majorBidi" w:cstheme="majorBidi"/>
          <w:lang w:bidi="ar-SA"/>
        </w:rPr>
      </w:pPr>
      <w:r w:rsidRPr="004F380A">
        <w:rPr>
          <w:rFonts w:asciiTheme="majorBidi" w:hAnsiTheme="majorBidi" w:cstheme="majorBidi"/>
          <w:lang w:bidi="ar-SA"/>
        </w:rPr>
        <w:t>VAMS 4-sampler Mitra Device in a Specimen bag and a desiccant</w:t>
      </w:r>
      <w:r w:rsidR="008E7031">
        <w:rPr>
          <w:rFonts w:asciiTheme="majorBidi" w:hAnsiTheme="majorBidi" w:cstheme="majorBidi"/>
          <w:lang w:bidi="ar-SA"/>
        </w:rPr>
        <w:t xml:space="preserve"> (</w:t>
      </w:r>
      <w:r w:rsidR="008E7031" w:rsidRPr="008E7031">
        <w:rPr>
          <w:rFonts w:asciiTheme="majorBidi" w:hAnsiTheme="majorBidi" w:cstheme="majorBidi"/>
          <w:lang w:bidi="ar-SA"/>
        </w:rPr>
        <w:t>Trajan</w:t>
      </w:r>
      <w:r w:rsidR="008E7031">
        <w:rPr>
          <w:rFonts w:asciiTheme="majorBidi" w:hAnsiTheme="majorBidi" w:cstheme="majorBidi"/>
          <w:lang w:bidi="ar-SA"/>
        </w:rPr>
        <w:t xml:space="preserve">, </w:t>
      </w:r>
      <w:r w:rsidR="00670C9B">
        <w:rPr>
          <w:rFonts w:asciiTheme="majorBidi" w:hAnsiTheme="majorBidi" w:cstheme="majorBidi"/>
          <w:lang w:bidi="ar-SA"/>
        </w:rPr>
        <w:t>cat</w:t>
      </w:r>
      <w:r w:rsidR="00B30722">
        <w:rPr>
          <w:rFonts w:asciiTheme="majorBidi" w:hAnsiTheme="majorBidi" w:cstheme="majorBidi"/>
          <w:lang w:bidi="ar-SA"/>
        </w:rPr>
        <w:t xml:space="preserve"># </w:t>
      </w:r>
      <w:r w:rsidR="008E7031" w:rsidRPr="008E7031">
        <w:rPr>
          <w:rFonts w:asciiTheme="majorBidi" w:hAnsiTheme="majorBidi" w:cstheme="majorBidi"/>
          <w:lang w:bidi="ar-SA"/>
        </w:rPr>
        <w:t>VM-304SNLR-E05</w:t>
      </w:r>
      <w:r w:rsidR="008E7031">
        <w:rPr>
          <w:rFonts w:asciiTheme="majorBidi" w:hAnsiTheme="majorBidi" w:cstheme="majorBidi"/>
          <w:lang w:bidi="ar-SA"/>
        </w:rPr>
        <w:t>)</w:t>
      </w:r>
    </w:p>
    <w:p w14:paraId="747E64AD" w14:textId="611EBBE1" w:rsidR="00721CBA" w:rsidRDefault="000F01CA" w:rsidP="004F380A">
      <w:pPr>
        <w:pStyle w:val="ListParagraph"/>
        <w:numPr>
          <w:ilvl w:val="1"/>
          <w:numId w:val="6"/>
        </w:numPr>
        <w:spacing w:line="360" w:lineRule="auto"/>
        <w:rPr>
          <w:rFonts w:asciiTheme="majorBidi" w:hAnsiTheme="majorBidi" w:cstheme="majorBidi"/>
          <w:lang w:bidi="ar-SA"/>
        </w:rPr>
      </w:pPr>
      <w:r w:rsidRPr="000F01CA">
        <w:rPr>
          <w:rFonts w:asciiTheme="majorBidi" w:hAnsiTheme="majorBidi" w:cstheme="majorBidi"/>
          <w:lang w:bidi="ar-SA"/>
        </w:rPr>
        <w:t xml:space="preserve">Zeba™ Spin Desalting </w:t>
      </w:r>
      <w:r w:rsidR="00F63377">
        <w:rPr>
          <w:rFonts w:asciiTheme="majorBidi" w:hAnsiTheme="majorBidi" w:cstheme="majorBidi"/>
          <w:lang w:bidi="ar-SA"/>
        </w:rPr>
        <w:t>C</w:t>
      </w:r>
      <w:r w:rsidR="00D91720">
        <w:rPr>
          <w:rFonts w:asciiTheme="majorBidi" w:hAnsiTheme="majorBidi" w:cstheme="majorBidi"/>
          <w:lang w:bidi="ar-SA"/>
        </w:rPr>
        <w:t>olumns</w:t>
      </w:r>
      <w:r w:rsidRPr="000F01CA">
        <w:rPr>
          <w:rFonts w:asciiTheme="majorBidi" w:hAnsiTheme="majorBidi" w:cstheme="majorBidi"/>
          <w:lang w:bidi="ar-SA"/>
        </w:rPr>
        <w:t xml:space="preserve"> </w:t>
      </w:r>
      <w:r w:rsidR="00140F2F">
        <w:rPr>
          <w:rFonts w:asciiTheme="majorBidi" w:hAnsiTheme="majorBidi" w:cstheme="majorBidi"/>
          <w:lang w:bidi="ar-SA"/>
        </w:rPr>
        <w:t>7K MWCO</w:t>
      </w:r>
      <w:r w:rsidR="00172D31">
        <w:rPr>
          <w:rFonts w:asciiTheme="majorBidi" w:hAnsiTheme="majorBidi" w:cstheme="majorBidi"/>
          <w:lang w:bidi="ar-SA"/>
        </w:rPr>
        <w:t xml:space="preserve"> </w:t>
      </w:r>
      <w:r w:rsidRPr="000F01CA" w:rsidDel="00D91720">
        <w:rPr>
          <w:rFonts w:asciiTheme="majorBidi" w:hAnsiTheme="majorBidi" w:cstheme="majorBidi"/>
          <w:lang w:bidi="ar-SA"/>
        </w:rPr>
        <w:t>(</w:t>
      </w:r>
      <w:r w:rsidR="00D9057C" w:rsidRPr="00D9057C">
        <w:rPr>
          <w:rFonts w:asciiTheme="majorBidi" w:hAnsiTheme="majorBidi" w:cstheme="majorBidi"/>
          <w:lang w:bidi="ar-SA"/>
        </w:rPr>
        <w:t>Thermo</w:t>
      </w:r>
      <w:r w:rsidR="004757BB">
        <w:rPr>
          <w:rFonts w:asciiTheme="majorBidi" w:hAnsiTheme="majorBidi" w:cstheme="majorBidi" w:hint="cs"/>
          <w:rtl/>
        </w:rPr>
        <w:t xml:space="preserve"> </w:t>
      </w:r>
      <w:r w:rsidR="00D9057C" w:rsidRPr="00D9057C">
        <w:rPr>
          <w:rFonts w:asciiTheme="majorBidi" w:hAnsiTheme="majorBidi" w:cstheme="majorBidi"/>
          <w:lang w:bidi="ar-SA"/>
        </w:rPr>
        <w:t>Scientific #</w:t>
      </w:r>
      <w:r w:rsidR="00D9057C">
        <w:rPr>
          <w:rFonts w:asciiTheme="majorBidi" w:hAnsiTheme="majorBidi" w:cstheme="majorBidi"/>
          <w:lang w:bidi="ar-SA"/>
        </w:rPr>
        <w:t xml:space="preserve"> </w:t>
      </w:r>
      <w:r w:rsidR="00D9057C" w:rsidRPr="00D9057C">
        <w:rPr>
          <w:rFonts w:asciiTheme="majorBidi" w:hAnsiTheme="majorBidi" w:cstheme="majorBidi"/>
          <w:lang w:bidi="ar-SA"/>
        </w:rPr>
        <w:t>898</w:t>
      </w:r>
      <w:r w:rsidR="00F84BF0">
        <w:rPr>
          <w:rFonts w:asciiTheme="majorBidi" w:hAnsiTheme="majorBidi" w:cstheme="majorBidi"/>
          <w:lang w:bidi="ar-SA"/>
        </w:rPr>
        <w:t>90</w:t>
      </w:r>
      <w:r w:rsidR="00D9057C">
        <w:rPr>
          <w:rFonts w:asciiTheme="majorBidi" w:hAnsiTheme="majorBidi" w:cstheme="majorBidi"/>
          <w:lang w:bidi="ar-SA"/>
        </w:rPr>
        <w:t>)</w:t>
      </w:r>
    </w:p>
    <w:p w14:paraId="30639B96" w14:textId="46141624" w:rsidR="00A9157E" w:rsidRDefault="00996960" w:rsidP="00996960">
      <w:pPr>
        <w:pStyle w:val="ListParagraph"/>
        <w:numPr>
          <w:ilvl w:val="1"/>
          <w:numId w:val="6"/>
        </w:numPr>
        <w:spacing w:line="360" w:lineRule="auto"/>
        <w:rPr>
          <w:rFonts w:asciiTheme="majorBidi" w:hAnsiTheme="majorBidi" w:cstheme="majorBidi"/>
          <w:lang w:bidi="ar-SA"/>
        </w:rPr>
      </w:pPr>
      <w:r w:rsidRPr="00996960">
        <w:rPr>
          <w:rFonts w:asciiTheme="majorBidi" w:hAnsiTheme="majorBidi" w:cstheme="majorBidi"/>
          <w:lang w:bidi="ar-SA"/>
        </w:rPr>
        <w:t xml:space="preserve">SomaScan Assay Buffer (AB) </w:t>
      </w:r>
      <w:r>
        <w:rPr>
          <w:rFonts w:asciiTheme="majorBidi" w:hAnsiTheme="majorBidi" w:cstheme="majorBidi"/>
          <w:lang w:bidi="ar-SA"/>
        </w:rPr>
        <w:t>(</w:t>
      </w:r>
      <w:r w:rsidR="0029032B" w:rsidRPr="0029032B">
        <w:rPr>
          <w:rFonts w:asciiTheme="majorBidi" w:hAnsiTheme="majorBidi" w:cstheme="majorBidi"/>
          <w:lang w:bidi="ar-SA"/>
        </w:rPr>
        <w:t>651-00125</w:t>
      </w:r>
      <w:r w:rsidR="0029032B">
        <w:rPr>
          <w:rFonts w:asciiTheme="majorBidi" w:hAnsiTheme="majorBidi" w:cstheme="majorBidi"/>
          <w:lang w:bidi="ar-SA"/>
        </w:rPr>
        <w:t>)</w:t>
      </w:r>
    </w:p>
    <w:p w14:paraId="0DD5557E" w14:textId="77777777" w:rsidR="000D3196" w:rsidRDefault="0011687A" w:rsidP="00996960">
      <w:pPr>
        <w:pStyle w:val="ListParagraph"/>
        <w:numPr>
          <w:ilvl w:val="1"/>
          <w:numId w:val="6"/>
        </w:numPr>
        <w:spacing w:line="360" w:lineRule="auto"/>
        <w:rPr>
          <w:rFonts w:asciiTheme="majorBidi" w:hAnsiTheme="majorBidi" w:cstheme="majorBidi"/>
          <w:lang w:bidi="ar-SA"/>
        </w:rPr>
      </w:pPr>
      <w:r>
        <w:rPr>
          <w:rFonts w:asciiTheme="majorBidi" w:hAnsiTheme="majorBidi" w:cstheme="majorBidi"/>
          <w:lang w:bidi="ar-SA"/>
        </w:rPr>
        <w:t xml:space="preserve">Ziplock </w:t>
      </w:r>
      <w:r w:rsidR="00577C59">
        <w:rPr>
          <w:rFonts w:asciiTheme="majorBidi" w:hAnsiTheme="majorBidi" w:cstheme="majorBidi"/>
          <w:lang w:bidi="ar-SA"/>
        </w:rPr>
        <w:t>Biohazard bag</w:t>
      </w:r>
      <w:r w:rsidR="003E49D6">
        <w:rPr>
          <w:rFonts w:asciiTheme="majorBidi" w:hAnsiTheme="majorBidi" w:cstheme="majorBidi"/>
          <w:lang w:bidi="ar-SA"/>
        </w:rPr>
        <w:t xml:space="preserve"> (Alexred</w:t>
      </w:r>
      <w:r w:rsidR="00C70576">
        <w:rPr>
          <w:rFonts w:asciiTheme="majorBidi" w:hAnsiTheme="majorBidi" w:cstheme="majorBidi"/>
          <w:lang w:bidi="ar-SA"/>
        </w:rPr>
        <w:t xml:space="preserve">, cat# </w:t>
      </w:r>
      <w:r w:rsidR="0001292A" w:rsidRPr="0001292A">
        <w:rPr>
          <w:rFonts w:asciiTheme="majorBidi" w:hAnsiTheme="majorBidi" w:cstheme="majorBidi"/>
          <w:lang w:bidi="ar-SA"/>
        </w:rPr>
        <w:t>NH 2156</w:t>
      </w:r>
      <w:r w:rsidR="0001292A">
        <w:rPr>
          <w:rFonts w:asciiTheme="majorBidi" w:hAnsiTheme="majorBidi" w:cstheme="majorBidi"/>
          <w:lang w:bidi="ar-SA"/>
        </w:rPr>
        <w:t>)</w:t>
      </w:r>
      <w:r w:rsidR="00577C59">
        <w:rPr>
          <w:rFonts w:asciiTheme="majorBidi" w:hAnsiTheme="majorBidi" w:cstheme="majorBidi"/>
          <w:lang w:bidi="ar-SA"/>
        </w:rPr>
        <w:t xml:space="preserve"> </w:t>
      </w:r>
    </w:p>
    <w:p w14:paraId="2AB82041" w14:textId="0A64B227" w:rsidR="007C6F01" w:rsidRDefault="00705D85" w:rsidP="00705D85">
      <w:pPr>
        <w:pStyle w:val="ListParagraph"/>
        <w:numPr>
          <w:ilvl w:val="0"/>
          <w:numId w:val="6"/>
        </w:numPr>
        <w:spacing w:line="360" w:lineRule="auto"/>
        <w:rPr>
          <w:rFonts w:asciiTheme="majorBidi" w:hAnsiTheme="majorBidi" w:cstheme="majorBidi"/>
          <w:b/>
          <w:bCs/>
          <w:lang w:bidi="ar-SA"/>
        </w:rPr>
      </w:pPr>
      <w:r w:rsidRPr="00705D85">
        <w:rPr>
          <w:rFonts w:asciiTheme="majorBidi" w:hAnsiTheme="majorBidi" w:cstheme="majorBidi"/>
          <w:b/>
          <w:bCs/>
          <w:lang w:bidi="ar-SA"/>
        </w:rPr>
        <w:t>Appendices</w:t>
      </w:r>
    </w:p>
    <w:p w14:paraId="21EA17B2" w14:textId="75D247B5" w:rsidR="00705D85" w:rsidRPr="002A4D15" w:rsidRDefault="00BF0A27" w:rsidP="00705D85">
      <w:pPr>
        <w:pStyle w:val="ListParagraph"/>
        <w:numPr>
          <w:ilvl w:val="1"/>
          <w:numId w:val="6"/>
        </w:numPr>
        <w:spacing w:line="360" w:lineRule="auto"/>
        <w:rPr>
          <w:rFonts w:asciiTheme="majorBidi" w:hAnsiTheme="majorBidi" w:cstheme="majorBidi"/>
          <w:lang w:bidi="ar-SA"/>
        </w:rPr>
      </w:pPr>
      <w:r w:rsidRPr="002A4D15">
        <w:rPr>
          <w:rFonts w:asciiTheme="majorBidi" w:hAnsiTheme="majorBidi" w:cstheme="majorBidi"/>
          <w:lang w:bidi="ar-SA"/>
        </w:rPr>
        <w:t>Appendix A - On-site blood collection and plasma preparation protocol</w:t>
      </w:r>
    </w:p>
    <w:p w14:paraId="0C18C5A6" w14:textId="036FEB07" w:rsidR="002A4D15" w:rsidRDefault="002A4D15" w:rsidP="002A4D15">
      <w:pPr>
        <w:pStyle w:val="ListParagraph"/>
        <w:numPr>
          <w:ilvl w:val="1"/>
          <w:numId w:val="6"/>
        </w:numPr>
        <w:spacing w:line="360" w:lineRule="auto"/>
        <w:rPr>
          <w:rFonts w:asciiTheme="majorBidi" w:hAnsiTheme="majorBidi" w:cstheme="majorBidi"/>
          <w:lang w:bidi="ar-SA"/>
        </w:rPr>
      </w:pPr>
      <w:r w:rsidRPr="002A4D15">
        <w:rPr>
          <w:rFonts w:asciiTheme="majorBidi" w:hAnsiTheme="majorBidi" w:cstheme="majorBidi"/>
          <w:lang w:bidi="ar-SA"/>
        </w:rPr>
        <w:t>Appendix B - Blood collection and plasma preparation checklist</w:t>
      </w:r>
    </w:p>
    <w:p w14:paraId="6E6B0FE0" w14:textId="42AD16F0" w:rsidR="002A4D15" w:rsidRDefault="003F68EB" w:rsidP="002A4D15">
      <w:pPr>
        <w:pStyle w:val="ListParagraph"/>
        <w:numPr>
          <w:ilvl w:val="1"/>
          <w:numId w:val="6"/>
        </w:numPr>
        <w:spacing w:line="360" w:lineRule="auto"/>
        <w:rPr>
          <w:rFonts w:asciiTheme="majorBidi" w:hAnsiTheme="majorBidi" w:cstheme="majorBidi"/>
          <w:lang w:bidi="ar-SA"/>
        </w:rPr>
      </w:pPr>
      <w:r w:rsidRPr="003F68EB">
        <w:rPr>
          <w:rFonts w:asciiTheme="majorBidi" w:hAnsiTheme="majorBidi" w:cstheme="majorBidi"/>
          <w:lang w:bidi="ar-SA"/>
        </w:rPr>
        <w:t>Appendix C - OncoHost Laboratory plasma preparation protocol</w:t>
      </w:r>
    </w:p>
    <w:p w14:paraId="062116CE" w14:textId="396B114B" w:rsidR="003F68EB" w:rsidRDefault="00A21765" w:rsidP="002A4D15">
      <w:pPr>
        <w:pStyle w:val="ListParagraph"/>
        <w:numPr>
          <w:ilvl w:val="1"/>
          <w:numId w:val="6"/>
        </w:numPr>
        <w:spacing w:line="360" w:lineRule="auto"/>
        <w:rPr>
          <w:rFonts w:asciiTheme="majorBidi" w:hAnsiTheme="majorBidi" w:cstheme="majorBidi"/>
          <w:lang w:bidi="ar-SA"/>
        </w:rPr>
      </w:pPr>
      <w:r w:rsidRPr="00A21765">
        <w:rPr>
          <w:rFonts w:asciiTheme="majorBidi" w:hAnsiTheme="majorBidi" w:cstheme="majorBidi"/>
          <w:lang w:bidi="ar-SA"/>
        </w:rPr>
        <w:t>Appendix D - Tubes and labels</w:t>
      </w:r>
    </w:p>
    <w:p w14:paraId="51F7442F" w14:textId="62DA34A5" w:rsidR="00A21765" w:rsidRDefault="00017B95" w:rsidP="002A4D15">
      <w:pPr>
        <w:pStyle w:val="ListParagraph"/>
        <w:numPr>
          <w:ilvl w:val="1"/>
          <w:numId w:val="6"/>
        </w:numPr>
        <w:spacing w:line="360" w:lineRule="auto"/>
        <w:rPr>
          <w:rFonts w:asciiTheme="majorBidi" w:hAnsiTheme="majorBidi" w:cstheme="majorBidi"/>
          <w:lang w:bidi="ar-SA"/>
        </w:rPr>
      </w:pPr>
      <w:r w:rsidRPr="00017B95">
        <w:rPr>
          <w:rFonts w:asciiTheme="majorBidi" w:hAnsiTheme="majorBidi" w:cstheme="majorBidi"/>
          <w:lang w:bidi="ar-SA"/>
        </w:rPr>
        <w:t>Appendix E - Donor Follow Up Form</w:t>
      </w:r>
    </w:p>
    <w:p w14:paraId="1C8890B8" w14:textId="6F1B38C2" w:rsidR="00017B95" w:rsidRPr="002A4D15" w:rsidRDefault="00110688" w:rsidP="002A4D15">
      <w:pPr>
        <w:pStyle w:val="ListParagraph"/>
        <w:numPr>
          <w:ilvl w:val="1"/>
          <w:numId w:val="6"/>
        </w:numPr>
        <w:spacing w:line="360" w:lineRule="auto"/>
        <w:rPr>
          <w:rFonts w:asciiTheme="majorBidi" w:hAnsiTheme="majorBidi" w:cstheme="majorBidi"/>
          <w:lang w:bidi="ar-SA"/>
        </w:rPr>
      </w:pPr>
      <w:r w:rsidRPr="00110688">
        <w:rPr>
          <w:rFonts w:asciiTheme="majorBidi" w:hAnsiTheme="majorBidi" w:cstheme="majorBidi"/>
          <w:lang w:bidi="ar-SA"/>
        </w:rPr>
        <w:t>Appendix F - User_Manual_for</w:t>
      </w:r>
      <w:r>
        <w:rPr>
          <w:rFonts w:asciiTheme="majorBidi" w:hAnsiTheme="majorBidi" w:cstheme="majorBidi"/>
          <w:lang w:bidi="ar-SA"/>
        </w:rPr>
        <w:t xml:space="preserve"> </w:t>
      </w:r>
      <w:r w:rsidRPr="00110688">
        <w:rPr>
          <w:rFonts w:asciiTheme="majorBidi" w:hAnsiTheme="majorBidi" w:cstheme="majorBidi"/>
          <w:lang w:bidi="ar-SA"/>
        </w:rPr>
        <w:t>Streck_Plasma</w:t>
      </w:r>
    </w:p>
    <w:p w14:paraId="3907D0C9" w14:textId="5D2FAAEB" w:rsidR="00E00D62" w:rsidRDefault="00E00D62" w:rsidP="00E00D62">
      <w:pPr>
        <w:pStyle w:val="ListParagraph"/>
        <w:numPr>
          <w:ilvl w:val="0"/>
          <w:numId w:val="6"/>
        </w:numPr>
        <w:spacing w:line="360" w:lineRule="auto"/>
        <w:rPr>
          <w:rFonts w:asciiTheme="majorBidi" w:hAnsiTheme="majorBidi" w:cstheme="majorBidi"/>
          <w:b/>
          <w:bCs/>
          <w:lang w:bidi="ar-SA"/>
        </w:rPr>
      </w:pPr>
      <w:r w:rsidRPr="00E00D62">
        <w:rPr>
          <w:rFonts w:asciiTheme="majorBidi" w:hAnsiTheme="majorBidi" w:cstheme="majorBidi"/>
          <w:b/>
          <w:bCs/>
          <w:lang w:bidi="ar-SA"/>
        </w:rPr>
        <w:t>Experimental Procedure</w:t>
      </w:r>
    </w:p>
    <w:p w14:paraId="0276E97A" w14:textId="35C35466" w:rsidR="00135D52" w:rsidRDefault="00A76032" w:rsidP="001323B9">
      <w:pPr>
        <w:pStyle w:val="ListParagraph"/>
        <w:numPr>
          <w:ilvl w:val="1"/>
          <w:numId w:val="6"/>
        </w:numPr>
        <w:spacing w:line="360" w:lineRule="auto"/>
        <w:rPr>
          <w:rFonts w:asciiTheme="majorBidi" w:hAnsiTheme="majorBidi" w:cstheme="majorBidi"/>
          <w:lang w:bidi="ar-SA"/>
        </w:rPr>
      </w:pPr>
      <w:r w:rsidRPr="001323B9">
        <w:rPr>
          <w:rFonts w:asciiTheme="majorBidi" w:hAnsiTheme="majorBidi" w:cstheme="majorBidi"/>
          <w:lang w:bidi="ar-SA"/>
        </w:rPr>
        <w:t>OncoHost will supply BioIVT with kits, each containing the components listed in Table 1,</w:t>
      </w:r>
      <w:r w:rsidR="004D5689" w:rsidRPr="001323B9">
        <w:rPr>
          <w:rFonts w:asciiTheme="majorBidi" w:hAnsiTheme="majorBidi" w:cstheme="majorBidi"/>
          <w:lang w:bidi="ar-SA"/>
        </w:rPr>
        <w:t xml:space="preserve"> one kit per</w:t>
      </w:r>
      <w:r w:rsidR="00202214" w:rsidRPr="001323B9">
        <w:rPr>
          <w:rFonts w:asciiTheme="majorBidi" w:hAnsiTheme="majorBidi" w:cstheme="majorBidi"/>
          <w:lang w:bidi="ar-SA"/>
        </w:rPr>
        <w:t xml:space="preserve"> </w:t>
      </w:r>
      <w:r w:rsidR="004D5689" w:rsidRPr="001323B9">
        <w:rPr>
          <w:rFonts w:asciiTheme="majorBidi" w:hAnsiTheme="majorBidi" w:cstheme="majorBidi"/>
          <w:lang w:bidi="ar-SA"/>
        </w:rPr>
        <w:t>blood donor.</w:t>
      </w:r>
      <w:r w:rsidR="00FE7EDD" w:rsidRPr="001323B9">
        <w:rPr>
          <w:rFonts w:asciiTheme="majorBidi" w:hAnsiTheme="majorBidi" w:cstheme="majorBidi"/>
          <w:lang w:bidi="ar-SA"/>
        </w:rPr>
        <w:t xml:space="preserve"> </w:t>
      </w:r>
    </w:p>
    <w:p w14:paraId="76F81E7F" w14:textId="0F77BD05" w:rsidR="00032A52" w:rsidRPr="00B93E58" w:rsidRDefault="00032A52" w:rsidP="00B93E58">
      <w:pPr>
        <w:pStyle w:val="ListParagraph"/>
        <w:numPr>
          <w:ilvl w:val="1"/>
          <w:numId w:val="6"/>
        </w:numPr>
        <w:spacing w:line="360" w:lineRule="auto"/>
        <w:rPr>
          <w:rFonts w:asciiTheme="majorBidi" w:hAnsiTheme="majorBidi" w:cstheme="majorBidi"/>
          <w:lang w:bidi="ar-SA"/>
        </w:rPr>
      </w:pPr>
      <w:r w:rsidRPr="00032A52">
        <w:rPr>
          <w:rFonts w:asciiTheme="majorBidi" w:hAnsiTheme="majorBidi" w:cstheme="majorBidi"/>
          <w:lang w:bidi="ar-SA"/>
        </w:rPr>
        <w:t xml:space="preserve">Items 1-7 will be prelabelled with the appropriate barcode sticker label comprising the donor’s number and the specific type of tube as follows: 1x EDTA blood collection tube, 3x Protein Plus BCT tubes, 3x </w:t>
      </w:r>
      <w:r w:rsidRPr="00032A52">
        <w:rPr>
          <w:rFonts w:asciiTheme="majorBidi" w:hAnsiTheme="majorBidi" w:cstheme="majorBidi"/>
          <w:lang w:val="en-US" w:bidi="ar-SA"/>
        </w:rPr>
        <w:t>Cell-Free DNA BCT</w:t>
      </w:r>
      <w:r w:rsidRPr="00032A52">
        <w:rPr>
          <w:rFonts w:asciiTheme="majorBidi" w:hAnsiTheme="majorBidi" w:cstheme="majorBidi"/>
          <w:lang w:bidi="ar-SA"/>
        </w:rPr>
        <w:t xml:space="preserve"> tube, 1x </w:t>
      </w:r>
      <w:r w:rsidRPr="00032A52">
        <w:rPr>
          <w:rFonts w:asciiTheme="majorBidi" w:hAnsiTheme="majorBidi" w:cstheme="majorBidi"/>
          <w:color w:val="0E0E0E"/>
          <w:lang w:val="en-US"/>
        </w:rPr>
        <w:t>Mononuclear CPT</w:t>
      </w:r>
      <w:r w:rsidRPr="00032A52">
        <w:rPr>
          <w:rFonts w:asciiTheme="majorBidi" w:hAnsiTheme="majorBidi" w:cstheme="majorBidi"/>
          <w:lang w:val="en-US" w:bidi="ar-SA"/>
        </w:rPr>
        <w:t xml:space="preserve"> tube</w:t>
      </w:r>
      <w:r w:rsidRPr="00032A52">
        <w:rPr>
          <w:rFonts w:asciiTheme="majorBidi" w:hAnsiTheme="majorBidi" w:cstheme="majorBidi"/>
          <w:lang w:bidi="ar-SA"/>
        </w:rPr>
        <w:t xml:space="preserve">, 1x </w:t>
      </w:r>
      <w:r w:rsidRPr="00032A52">
        <w:rPr>
          <w:rFonts w:asciiTheme="majorBidi" w:hAnsiTheme="majorBidi" w:cstheme="majorBidi"/>
          <w:color w:val="0E0E0E"/>
          <w:lang w:val="en-US"/>
        </w:rPr>
        <w:t>Mitra Device</w:t>
      </w:r>
      <w:r w:rsidRPr="00032A52">
        <w:rPr>
          <w:rFonts w:asciiTheme="majorBidi" w:hAnsiTheme="majorBidi" w:cstheme="majorBidi"/>
          <w:color w:val="0E0E0E"/>
        </w:rPr>
        <w:t>,</w:t>
      </w:r>
      <w:r w:rsidRPr="00032A52">
        <w:rPr>
          <w:rFonts w:asciiTheme="majorBidi" w:hAnsiTheme="majorBidi" w:cstheme="majorBidi"/>
          <w:color w:val="0E0E0E"/>
          <w:lang w:val="en-US"/>
        </w:rPr>
        <w:t xml:space="preserve"> </w:t>
      </w:r>
      <w:r w:rsidRPr="00032A52">
        <w:rPr>
          <w:rFonts w:asciiTheme="majorBidi" w:hAnsiTheme="majorBidi" w:cstheme="majorBidi"/>
          <w:color w:val="0E0E0E"/>
        </w:rPr>
        <w:t xml:space="preserve">and </w:t>
      </w:r>
      <w:r w:rsidRPr="00032A52">
        <w:rPr>
          <w:rFonts w:asciiTheme="majorBidi" w:hAnsiTheme="majorBidi" w:cstheme="majorBidi"/>
          <w:color w:val="0E0E0E"/>
          <w:lang w:val="en-US"/>
        </w:rPr>
        <w:t>5-ml polypropylene conical tubes</w:t>
      </w:r>
      <w:r w:rsidRPr="00032A52">
        <w:rPr>
          <w:rFonts w:asciiTheme="majorBidi" w:hAnsiTheme="majorBidi" w:cstheme="majorBidi"/>
          <w:lang w:val="en-US" w:bidi="ar-SA"/>
        </w:rPr>
        <w:t>.</w:t>
      </w:r>
    </w:p>
    <w:p w14:paraId="5F12F09C" w14:textId="567FDE10" w:rsidR="00C91549" w:rsidRPr="00135D52" w:rsidRDefault="00C91549" w:rsidP="00135D52">
      <w:pPr>
        <w:spacing w:line="360" w:lineRule="auto"/>
        <w:ind w:left="284"/>
        <w:rPr>
          <w:rFonts w:asciiTheme="majorBidi" w:hAnsiTheme="majorBidi" w:cstheme="majorBidi"/>
          <w:color w:val="0E0E0E"/>
          <w:sz w:val="22"/>
          <w:szCs w:val="22"/>
        </w:rPr>
      </w:pPr>
      <w:r w:rsidRPr="00135D52">
        <w:rPr>
          <w:rFonts w:asciiTheme="majorBidi" w:hAnsiTheme="majorBidi" w:cstheme="majorBidi"/>
          <w:b/>
          <w:bCs/>
          <w:color w:val="0E0E0E"/>
          <w:sz w:val="22"/>
          <w:szCs w:val="22"/>
        </w:rPr>
        <w:t>Table 1</w:t>
      </w:r>
      <w:r w:rsidRPr="00135D52">
        <w:rPr>
          <w:rFonts w:asciiTheme="majorBidi" w:hAnsiTheme="majorBidi" w:cstheme="majorBidi"/>
          <w:color w:val="0E0E0E"/>
          <w:sz w:val="22"/>
          <w:szCs w:val="22"/>
        </w:rPr>
        <w:t>: blood collection kits content.</w:t>
      </w:r>
    </w:p>
    <w:tbl>
      <w:tblPr>
        <w:tblStyle w:val="GridTable1Light"/>
        <w:tblW w:w="9569" w:type="dxa"/>
        <w:tblInd w:w="85" w:type="dxa"/>
        <w:tblLook w:val="04A0" w:firstRow="1" w:lastRow="0" w:firstColumn="1" w:lastColumn="0" w:noHBand="0" w:noVBand="1"/>
      </w:tblPr>
      <w:tblGrid>
        <w:gridCol w:w="380"/>
        <w:gridCol w:w="7953"/>
        <w:gridCol w:w="1236"/>
      </w:tblGrid>
      <w:tr w:rsidR="004B00B5" w:rsidRPr="00135D52" w14:paraId="510C2DA7" w14:textId="77777777" w:rsidTr="004B00B5">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0" w:type="auto"/>
          </w:tcPr>
          <w:p w14:paraId="74A58735" w14:textId="77777777" w:rsidR="00AB6DD2" w:rsidRPr="00135D52" w:rsidRDefault="00AB6DD2">
            <w:pPr>
              <w:pStyle w:val="ListParagraph"/>
              <w:spacing w:after="0"/>
              <w:ind w:left="0"/>
              <w:jc w:val="center"/>
              <w:rPr>
                <w:rFonts w:asciiTheme="majorBidi" w:hAnsiTheme="majorBidi" w:cstheme="majorBidi"/>
                <w:b w:val="0"/>
                <w:bCs w:val="0"/>
                <w:color w:val="0E0E0E"/>
                <w:lang w:val="en-US"/>
              </w:rPr>
            </w:pPr>
            <w:r w:rsidRPr="00135D52">
              <w:rPr>
                <w:rFonts w:asciiTheme="majorBidi" w:hAnsiTheme="majorBidi" w:cstheme="majorBidi"/>
                <w:b w:val="0"/>
                <w:bCs w:val="0"/>
                <w:color w:val="0E0E0E"/>
                <w:lang w:val="en-US"/>
              </w:rPr>
              <w:t>#</w:t>
            </w:r>
          </w:p>
        </w:tc>
        <w:tc>
          <w:tcPr>
            <w:tcW w:w="0" w:type="auto"/>
          </w:tcPr>
          <w:p w14:paraId="0D40E3BC" w14:textId="77777777" w:rsidR="00AB6DD2" w:rsidRPr="00135D52" w:rsidRDefault="00AB6DD2">
            <w:pPr>
              <w:pStyle w:val="ListParagraph"/>
              <w:spacing w:after="0"/>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sidRPr="00135D52">
              <w:rPr>
                <w:rFonts w:asciiTheme="majorBidi" w:hAnsiTheme="majorBidi" w:cstheme="majorBidi"/>
                <w:color w:val="0E0E0E"/>
                <w:lang w:val="en-US"/>
              </w:rPr>
              <w:t>Description</w:t>
            </w:r>
          </w:p>
        </w:tc>
        <w:tc>
          <w:tcPr>
            <w:tcW w:w="0" w:type="auto"/>
          </w:tcPr>
          <w:p w14:paraId="1C0398DE" w14:textId="77777777" w:rsidR="00AB6DD2" w:rsidRPr="00135D52" w:rsidRDefault="00AB6DD2">
            <w:pPr>
              <w:pStyle w:val="ListParagraph"/>
              <w:spacing w:after="0"/>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sidRPr="00135D52">
              <w:rPr>
                <w:rFonts w:asciiTheme="majorBidi" w:hAnsiTheme="majorBidi" w:cstheme="majorBidi"/>
                <w:color w:val="0E0E0E"/>
                <w:lang w:val="en-US"/>
              </w:rPr>
              <w:t>Quantity</w:t>
            </w:r>
          </w:p>
        </w:tc>
      </w:tr>
      <w:tr w:rsidR="004B00B5" w:rsidRPr="00135D52" w14:paraId="2010F65A"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5B403190"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48BA4F9B"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E0E0E"/>
                <w:lang w:val="en-US"/>
              </w:rPr>
            </w:pPr>
            <w:r w:rsidRPr="00135D52">
              <w:rPr>
                <w:rFonts w:asciiTheme="majorBidi" w:hAnsiTheme="majorBidi" w:cstheme="majorBidi"/>
                <w:color w:val="0E0E0E"/>
                <w:lang w:val="en-US"/>
              </w:rPr>
              <w:t xml:space="preserve">K2-EDTA BCT, 4ml </w:t>
            </w:r>
          </w:p>
        </w:tc>
        <w:tc>
          <w:tcPr>
            <w:tcW w:w="0" w:type="auto"/>
          </w:tcPr>
          <w:p w14:paraId="598D62B7"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sidRPr="00135D52">
              <w:rPr>
                <w:rFonts w:asciiTheme="majorBidi" w:hAnsiTheme="majorBidi" w:cstheme="majorBidi"/>
                <w:color w:val="0E0E0E"/>
                <w:lang w:val="en-US"/>
              </w:rPr>
              <w:t>1</w:t>
            </w:r>
          </w:p>
        </w:tc>
      </w:tr>
      <w:tr w:rsidR="004B00B5" w:rsidRPr="00135D52" w14:paraId="402A3DAA"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45C79570"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14BCD31D"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E0E0E"/>
                <w:lang w:val="en-US"/>
              </w:rPr>
            </w:pPr>
            <w:r w:rsidRPr="00135D52">
              <w:rPr>
                <w:rFonts w:asciiTheme="majorBidi" w:hAnsiTheme="majorBidi" w:cstheme="majorBidi"/>
                <w:color w:val="0E0E0E"/>
                <w:lang w:val="en-US"/>
              </w:rPr>
              <w:t>Cell-Free DNA BCT, 10ml</w:t>
            </w:r>
          </w:p>
        </w:tc>
        <w:tc>
          <w:tcPr>
            <w:tcW w:w="0" w:type="auto"/>
          </w:tcPr>
          <w:p w14:paraId="60E4AF69"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sidRPr="00135D52">
              <w:rPr>
                <w:rFonts w:asciiTheme="majorBidi" w:hAnsiTheme="majorBidi" w:cstheme="majorBidi"/>
                <w:color w:val="0E0E0E"/>
                <w:lang w:val="en-US"/>
              </w:rPr>
              <w:t>3</w:t>
            </w:r>
          </w:p>
        </w:tc>
      </w:tr>
      <w:tr w:rsidR="004B00B5" w:rsidRPr="00135D52" w14:paraId="7E88F37B"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2F8C7987"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3B1EF08F"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E0E0E"/>
                <w:lang w:val="en-US"/>
              </w:rPr>
            </w:pPr>
            <w:r w:rsidRPr="00135D52">
              <w:rPr>
                <w:rFonts w:asciiTheme="majorBidi" w:hAnsiTheme="majorBidi" w:cstheme="majorBidi"/>
                <w:color w:val="0E0E0E"/>
                <w:lang w:val="en-US"/>
              </w:rPr>
              <w:t>Protein Plus BCT, 5ml</w:t>
            </w:r>
          </w:p>
        </w:tc>
        <w:tc>
          <w:tcPr>
            <w:tcW w:w="0" w:type="auto"/>
          </w:tcPr>
          <w:p w14:paraId="2005187B"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sidRPr="00135D52">
              <w:rPr>
                <w:rFonts w:asciiTheme="majorBidi" w:hAnsiTheme="majorBidi" w:cstheme="majorBidi"/>
                <w:color w:val="0E0E0E"/>
                <w:lang w:val="en-US"/>
              </w:rPr>
              <w:t>3</w:t>
            </w:r>
          </w:p>
        </w:tc>
      </w:tr>
      <w:tr w:rsidR="004B00B5" w:rsidRPr="00135D52" w14:paraId="3D245A75"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66F1BCDA"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62E6EB1C"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E0E0E"/>
                <w:lang w:val="en-US"/>
              </w:rPr>
            </w:pPr>
            <w:r w:rsidRPr="00135D52">
              <w:rPr>
                <w:rFonts w:asciiTheme="majorBidi" w:hAnsiTheme="majorBidi" w:cstheme="majorBidi"/>
                <w:color w:val="0E0E0E"/>
                <w:lang w:val="en-US"/>
              </w:rPr>
              <w:t>BD Vacutainer™ Mononuclear CPT, 8ml</w:t>
            </w:r>
          </w:p>
        </w:tc>
        <w:tc>
          <w:tcPr>
            <w:tcW w:w="0" w:type="auto"/>
          </w:tcPr>
          <w:p w14:paraId="4A265F57"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sidRPr="00135D52">
              <w:rPr>
                <w:rFonts w:asciiTheme="majorBidi" w:hAnsiTheme="majorBidi" w:cstheme="majorBidi"/>
                <w:color w:val="0E0E0E"/>
                <w:lang w:val="en-US"/>
              </w:rPr>
              <w:t>1</w:t>
            </w:r>
          </w:p>
        </w:tc>
      </w:tr>
      <w:tr w:rsidR="004B00B5" w:rsidRPr="00135D52" w14:paraId="5BDF90AA"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36AF09C7"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7416F7DF"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E0E0E"/>
                <w:lang w:val="en-US"/>
              </w:rPr>
            </w:pPr>
            <w:r w:rsidRPr="00135D52">
              <w:rPr>
                <w:rFonts w:asciiTheme="majorBidi" w:hAnsiTheme="majorBidi" w:cstheme="majorBidi"/>
                <w:color w:val="0E0E0E"/>
                <w:lang w:val="en-US"/>
              </w:rPr>
              <w:t>30ul Mitra Device (4-sampler) in a Specimen bag and a desiccant (VAMS)</w:t>
            </w:r>
          </w:p>
        </w:tc>
        <w:tc>
          <w:tcPr>
            <w:tcW w:w="0" w:type="auto"/>
          </w:tcPr>
          <w:p w14:paraId="06DCB384"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sidRPr="00135D52">
              <w:rPr>
                <w:rFonts w:asciiTheme="majorBidi" w:hAnsiTheme="majorBidi" w:cstheme="majorBidi"/>
                <w:color w:val="0E0E0E"/>
                <w:lang w:val="en-US"/>
              </w:rPr>
              <w:t>1</w:t>
            </w:r>
          </w:p>
        </w:tc>
      </w:tr>
      <w:tr w:rsidR="004B00B5" w:rsidRPr="00135D52" w14:paraId="672829D1"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2ABDAF10"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49F1C277"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E0E0E"/>
                <w:lang w:val="en-US"/>
              </w:rPr>
            </w:pPr>
            <w:r w:rsidRPr="00135D52">
              <w:rPr>
                <w:rFonts w:asciiTheme="majorBidi" w:hAnsiTheme="majorBidi" w:cstheme="majorBidi"/>
                <w:color w:val="0E0E0E"/>
                <w:lang w:val="en-US"/>
              </w:rPr>
              <w:t>5-ml polypropylene conical tubes</w:t>
            </w:r>
          </w:p>
        </w:tc>
        <w:tc>
          <w:tcPr>
            <w:tcW w:w="0" w:type="auto"/>
          </w:tcPr>
          <w:p w14:paraId="032CC257" w14:textId="352DC548"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Pr>
                <w:rFonts w:asciiTheme="majorBidi" w:hAnsiTheme="majorBidi" w:cstheme="majorBidi" w:hint="cs"/>
                <w:color w:val="0E0E0E"/>
                <w:rtl/>
                <w:lang w:val="en-US"/>
              </w:rPr>
              <w:t>2</w:t>
            </w:r>
          </w:p>
        </w:tc>
      </w:tr>
      <w:tr w:rsidR="004B00B5" w:rsidRPr="00135D52" w14:paraId="1EF3E43E"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0AD92933"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480E2DB8" w14:textId="77777777"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E0E0E"/>
                <w:lang w:val="en-US"/>
              </w:rPr>
            </w:pPr>
            <w:r w:rsidRPr="00135D52">
              <w:rPr>
                <w:rFonts w:asciiTheme="majorBidi" w:hAnsiTheme="majorBidi" w:cstheme="majorBidi"/>
                <w:color w:val="0E0E0E"/>
                <w:lang w:val="en-US"/>
              </w:rPr>
              <w:t>Sterile cryovials with writing surface</w:t>
            </w:r>
          </w:p>
        </w:tc>
        <w:tc>
          <w:tcPr>
            <w:tcW w:w="0" w:type="auto"/>
          </w:tcPr>
          <w:p w14:paraId="11204B42" w14:textId="6B59DA63"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Pr>
                <w:rFonts w:asciiTheme="majorBidi" w:hAnsiTheme="majorBidi" w:cstheme="majorBidi"/>
                <w:color w:val="0E0E0E"/>
                <w:lang w:val="en-US"/>
              </w:rPr>
              <w:t>6</w:t>
            </w:r>
          </w:p>
        </w:tc>
      </w:tr>
      <w:tr w:rsidR="004B00B5" w:rsidRPr="00135D52" w14:paraId="51524376"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661C16F5"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5EA99C54" w14:textId="0A7497B2"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E0E0E"/>
                <w:lang w:val="en-US"/>
              </w:rPr>
            </w:pPr>
            <w:r>
              <w:rPr>
                <w:rFonts w:asciiTheme="majorBidi" w:hAnsiTheme="majorBidi" w:cstheme="majorBidi"/>
                <w:color w:val="0E0E0E"/>
                <w:lang w:val="en-US"/>
              </w:rPr>
              <w:t xml:space="preserve">Spare </w:t>
            </w:r>
            <w:r w:rsidRPr="00135D52">
              <w:rPr>
                <w:rFonts w:asciiTheme="majorBidi" w:hAnsiTheme="majorBidi" w:cstheme="majorBidi"/>
                <w:color w:val="0E0E0E"/>
                <w:lang w:val="en-US"/>
              </w:rPr>
              <w:t>Barcode sticker labels with a donor number</w:t>
            </w:r>
          </w:p>
        </w:tc>
        <w:tc>
          <w:tcPr>
            <w:tcW w:w="0" w:type="auto"/>
          </w:tcPr>
          <w:p w14:paraId="54C62A51" w14:textId="76573D6F" w:rsidR="00AB6DD2" w:rsidRPr="00135D5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r>
              <w:rPr>
                <w:rFonts w:asciiTheme="majorBidi" w:hAnsiTheme="majorBidi" w:cstheme="majorBidi"/>
                <w:color w:val="0E0E0E"/>
                <w:lang w:val="en-US"/>
              </w:rPr>
              <w:t>4</w:t>
            </w:r>
          </w:p>
        </w:tc>
      </w:tr>
      <w:tr w:rsidR="004B00B5" w:rsidRPr="00135D52" w14:paraId="183E055E" w14:textId="77777777" w:rsidTr="004B00B5">
        <w:trPr>
          <w:trHeight w:val="148"/>
        </w:trPr>
        <w:tc>
          <w:tcPr>
            <w:cnfStyle w:val="001000000000" w:firstRow="0" w:lastRow="0" w:firstColumn="1" w:lastColumn="0" w:oddVBand="0" w:evenVBand="0" w:oddHBand="0" w:evenHBand="0" w:firstRowFirstColumn="0" w:firstRowLastColumn="0" w:lastRowFirstColumn="0" w:lastRowLastColumn="0"/>
            <w:tcW w:w="0" w:type="auto"/>
          </w:tcPr>
          <w:p w14:paraId="4D28DB6B" w14:textId="77777777" w:rsidR="00AB6DD2" w:rsidRPr="00135D52" w:rsidRDefault="00AB6DD2" w:rsidP="00C91549">
            <w:pPr>
              <w:pStyle w:val="ListParagraph"/>
              <w:numPr>
                <w:ilvl w:val="0"/>
                <w:numId w:val="13"/>
              </w:numPr>
              <w:jc w:val="center"/>
              <w:rPr>
                <w:rFonts w:asciiTheme="majorBidi" w:hAnsiTheme="majorBidi" w:cstheme="majorBidi"/>
                <w:b w:val="0"/>
                <w:bCs w:val="0"/>
                <w:color w:val="0E0E0E"/>
              </w:rPr>
            </w:pPr>
          </w:p>
        </w:tc>
        <w:tc>
          <w:tcPr>
            <w:tcW w:w="0" w:type="auto"/>
          </w:tcPr>
          <w:p w14:paraId="594A2B6B" w14:textId="05771136" w:rsidR="00AB6DD2" w:rsidRPr="00FB5901" w:rsidDel="004B00B5" w:rsidRDefault="00AB6DD2" w:rsidP="004B00B5">
            <w:pPr>
              <w:pStyle w:val="ListParagraph"/>
              <w:spacing w:after="0"/>
              <w:ind w:left="0" w:firstLine="84"/>
              <w:cnfStyle w:val="000000000000" w:firstRow="0" w:lastRow="0" w:firstColumn="0" w:lastColumn="0" w:oddVBand="0" w:evenVBand="0" w:oddHBand="0" w:evenHBand="0" w:firstRowFirstColumn="0" w:firstRowLastColumn="0" w:lastRowFirstColumn="0" w:lastRowLastColumn="0"/>
              <w:rPr>
                <w:del w:id="1" w:author="Amir Gelman" w:date="2025-03-31T08:59:00Z" w16du:dateUtc="2025-03-31T12:59:00Z"/>
                <w:rFonts w:asciiTheme="majorBidi" w:hAnsiTheme="majorBidi" w:cstheme="majorBidi"/>
                <w:color w:val="0E0E0E"/>
                <w:lang w:val="en-US"/>
              </w:rPr>
            </w:pPr>
            <w:r w:rsidRPr="0080023B">
              <w:rPr>
                <w:rFonts w:asciiTheme="majorBidi" w:hAnsiTheme="majorBidi" w:cstheme="majorBidi"/>
                <w:color w:val="0E0E0E"/>
              </w:rPr>
              <w:t>Ziplock Bio-hazard Bag</w:t>
            </w:r>
          </w:p>
          <w:p w14:paraId="3376796E" w14:textId="22A7CF60" w:rsidR="00AB6DD2" w:rsidRDefault="00AB6DD2">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del w:id="2" w:author="Amir Gelman" w:date="2025-03-31T08:59:00Z" w16du:dateUtc="2025-03-31T12:59:00Z">
              <w:r w:rsidDel="004B00B5">
                <w:rPr>
                  <w:rFonts w:asciiTheme="majorBidi" w:hAnsiTheme="majorBidi" w:cstheme="majorBidi"/>
                  <w:color w:val="0E0E0E"/>
                  <w:lang w:val="en-US"/>
                </w:rPr>
                <w:delText>Biohazard bag</w:delText>
              </w:r>
            </w:del>
          </w:p>
        </w:tc>
        <w:tc>
          <w:tcPr>
            <w:tcW w:w="0" w:type="auto"/>
          </w:tcPr>
          <w:p w14:paraId="7509E909" w14:textId="62399B1A" w:rsidR="00AB6DD2" w:rsidRDefault="005226E9">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E0E0E"/>
                <w:lang w:val="en-US"/>
              </w:rPr>
            </w:pPr>
            <w:ins w:id="3" w:author="Amir Gelman" w:date="2025-03-31T08:59:00Z" w16du:dateUtc="2025-03-31T12:59:00Z">
              <w:r>
                <w:rPr>
                  <w:rFonts w:asciiTheme="majorBidi" w:hAnsiTheme="majorBidi" w:cstheme="majorBidi"/>
                  <w:color w:val="0E0E0E"/>
                  <w:lang w:val="en-US"/>
                </w:rPr>
                <w:t>1</w:t>
              </w:r>
            </w:ins>
          </w:p>
        </w:tc>
      </w:tr>
    </w:tbl>
    <w:p w14:paraId="6F79972C" w14:textId="77777777" w:rsidR="00C3027F" w:rsidRPr="00C3027F" w:rsidRDefault="00C3027F" w:rsidP="00C3027F">
      <w:pPr>
        <w:spacing w:line="360" w:lineRule="auto"/>
        <w:rPr>
          <w:rFonts w:asciiTheme="majorBidi" w:hAnsiTheme="majorBidi" w:cstheme="majorBidi"/>
          <w:lang w:bidi="ar-SA"/>
        </w:rPr>
      </w:pPr>
    </w:p>
    <w:p w14:paraId="1F2E6DC6" w14:textId="0303A6FE" w:rsidR="00ED0758" w:rsidRDefault="007A75E1" w:rsidP="00B93E58">
      <w:pPr>
        <w:pStyle w:val="ListParagraph"/>
        <w:numPr>
          <w:ilvl w:val="1"/>
          <w:numId w:val="6"/>
        </w:numPr>
        <w:spacing w:line="360" w:lineRule="auto"/>
        <w:rPr>
          <w:rFonts w:asciiTheme="majorBidi" w:hAnsiTheme="majorBidi" w:cstheme="majorBidi"/>
          <w:lang w:bidi="ar-SA"/>
        </w:rPr>
      </w:pPr>
      <w:r w:rsidRPr="00B93E58">
        <w:rPr>
          <w:rFonts w:asciiTheme="majorBidi" w:hAnsiTheme="majorBidi" w:cstheme="majorBidi"/>
          <w:lang w:bidi="ar-SA"/>
        </w:rPr>
        <w:t xml:space="preserve">The study will </w:t>
      </w:r>
      <w:r w:rsidR="00A21E68" w:rsidRPr="00B93E58">
        <w:rPr>
          <w:rFonts w:asciiTheme="majorBidi" w:hAnsiTheme="majorBidi" w:cstheme="majorBidi"/>
          <w:lang w:bidi="ar-SA"/>
        </w:rPr>
        <w:t>examine different blood isolation, processing</w:t>
      </w:r>
      <w:r w:rsidR="002752FA" w:rsidRPr="00B93E58">
        <w:rPr>
          <w:rFonts w:asciiTheme="majorBidi" w:hAnsiTheme="majorBidi" w:cstheme="majorBidi"/>
          <w:lang w:bidi="ar-SA"/>
        </w:rPr>
        <w:t>,</w:t>
      </w:r>
      <w:r w:rsidR="00A21E68" w:rsidRPr="00B93E58">
        <w:rPr>
          <w:rFonts w:asciiTheme="majorBidi" w:hAnsiTheme="majorBidi" w:cstheme="majorBidi"/>
          <w:lang w:bidi="ar-SA"/>
        </w:rPr>
        <w:t xml:space="preserve"> </w:t>
      </w:r>
      <w:r w:rsidR="00237C71" w:rsidRPr="00B93E58">
        <w:rPr>
          <w:rFonts w:asciiTheme="majorBidi" w:hAnsiTheme="majorBidi" w:cstheme="majorBidi"/>
          <w:lang w:bidi="ar-SA"/>
        </w:rPr>
        <w:t xml:space="preserve">and shipment </w:t>
      </w:r>
      <w:r w:rsidR="00A21E68" w:rsidRPr="00B93E58">
        <w:rPr>
          <w:rFonts w:asciiTheme="majorBidi" w:hAnsiTheme="majorBidi" w:cstheme="majorBidi"/>
          <w:lang w:bidi="ar-SA"/>
        </w:rPr>
        <w:t xml:space="preserve">protocols </w:t>
      </w:r>
      <w:r w:rsidR="00C66207" w:rsidRPr="00B93E58">
        <w:rPr>
          <w:rFonts w:asciiTheme="majorBidi" w:hAnsiTheme="majorBidi" w:cstheme="majorBidi"/>
          <w:lang w:bidi="ar-SA"/>
        </w:rPr>
        <w:t xml:space="preserve">with respect to </w:t>
      </w:r>
      <w:r w:rsidR="00AB4C0A">
        <w:rPr>
          <w:rFonts w:asciiTheme="majorBidi" w:hAnsiTheme="majorBidi" w:cstheme="majorBidi"/>
          <w:lang w:bidi="ar-SA"/>
        </w:rPr>
        <w:t>5</w:t>
      </w:r>
      <w:r w:rsidR="00AB4C0A" w:rsidRPr="00B93E58">
        <w:rPr>
          <w:rFonts w:asciiTheme="majorBidi" w:hAnsiTheme="majorBidi" w:cstheme="majorBidi"/>
          <w:lang w:bidi="ar-SA"/>
        </w:rPr>
        <w:t xml:space="preserve"> </w:t>
      </w:r>
      <w:r w:rsidR="00C66207" w:rsidRPr="00B93E58">
        <w:rPr>
          <w:rFonts w:asciiTheme="majorBidi" w:hAnsiTheme="majorBidi" w:cstheme="majorBidi"/>
          <w:lang w:bidi="ar-SA"/>
        </w:rPr>
        <w:t>potential parameters:</w:t>
      </w:r>
    </w:p>
    <w:p w14:paraId="4C8E13B6" w14:textId="77777777" w:rsidR="00B33D6C" w:rsidRDefault="00B33D6C" w:rsidP="00B33D6C">
      <w:pPr>
        <w:pStyle w:val="ListParagraph"/>
        <w:numPr>
          <w:ilvl w:val="2"/>
          <w:numId w:val="6"/>
        </w:numPr>
        <w:spacing w:line="360" w:lineRule="auto"/>
        <w:rPr>
          <w:rFonts w:asciiTheme="majorBidi" w:hAnsiTheme="majorBidi" w:cstheme="majorBidi"/>
          <w:lang w:bidi="ar-SA"/>
        </w:rPr>
      </w:pPr>
      <w:r>
        <w:rPr>
          <w:rFonts w:asciiTheme="majorBidi" w:hAnsiTheme="majorBidi" w:cstheme="majorBidi"/>
          <w:lang w:bidi="ar-SA"/>
        </w:rPr>
        <w:t>Tube used for blood collection:</w:t>
      </w:r>
    </w:p>
    <w:p w14:paraId="019716EC"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EDTA tube</w:t>
      </w:r>
    </w:p>
    <w:p w14:paraId="1C56FB22"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CPT tube</w:t>
      </w:r>
    </w:p>
    <w:p w14:paraId="4FECFEF3"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Streck cfDNA tube</w:t>
      </w:r>
    </w:p>
    <w:p w14:paraId="51FD8D13"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Streck Protein Plus tube</w:t>
      </w:r>
    </w:p>
    <w:p w14:paraId="0719FD81" w14:textId="77777777" w:rsidR="00B33D6C" w:rsidRDefault="00B33D6C" w:rsidP="00B33D6C">
      <w:pPr>
        <w:pStyle w:val="ListParagraph"/>
        <w:numPr>
          <w:ilvl w:val="2"/>
          <w:numId w:val="6"/>
        </w:numPr>
        <w:spacing w:line="360" w:lineRule="auto"/>
        <w:rPr>
          <w:rFonts w:asciiTheme="majorBidi" w:hAnsiTheme="majorBidi" w:cstheme="majorBidi"/>
          <w:lang w:bidi="ar-SA"/>
        </w:rPr>
      </w:pPr>
      <w:r w:rsidRPr="00424AF2">
        <w:rPr>
          <w:rFonts w:asciiTheme="majorBidi" w:hAnsiTheme="majorBidi" w:cstheme="majorBidi"/>
          <w:lang w:bidi="ar-SA"/>
        </w:rPr>
        <w:t>Location of blood processing into plasma:</w:t>
      </w:r>
    </w:p>
    <w:p w14:paraId="0B1EEB0C"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Point of collection</w:t>
      </w:r>
    </w:p>
    <w:p w14:paraId="3C2BF324"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OncoHost CLIA lab</w:t>
      </w:r>
    </w:p>
    <w:p w14:paraId="7D1B865D" w14:textId="77777777" w:rsidR="00B33D6C" w:rsidRDefault="00B33D6C" w:rsidP="00B33D6C">
      <w:pPr>
        <w:pStyle w:val="ListParagraph"/>
        <w:numPr>
          <w:ilvl w:val="2"/>
          <w:numId w:val="6"/>
        </w:numPr>
        <w:spacing w:line="360" w:lineRule="auto"/>
        <w:rPr>
          <w:rFonts w:asciiTheme="majorBidi" w:hAnsiTheme="majorBidi" w:cstheme="majorBidi"/>
          <w:lang w:bidi="ar-SA"/>
        </w:rPr>
      </w:pPr>
      <w:r w:rsidRPr="00864DF8">
        <w:rPr>
          <w:rFonts w:asciiTheme="majorBidi" w:hAnsiTheme="majorBidi" w:cstheme="majorBidi"/>
          <w:lang w:bidi="ar-SA"/>
        </w:rPr>
        <w:t>Shipment temperature</w:t>
      </w:r>
      <w:r>
        <w:rPr>
          <w:rFonts w:asciiTheme="majorBidi" w:hAnsiTheme="majorBidi" w:cstheme="majorBidi"/>
          <w:lang w:bidi="ar-SA"/>
        </w:rPr>
        <w:t>:</w:t>
      </w:r>
    </w:p>
    <w:p w14:paraId="23FE9945"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Ambient temperature</w:t>
      </w:r>
    </w:p>
    <w:p w14:paraId="794AACBA"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-80ºc</w:t>
      </w:r>
    </w:p>
    <w:p w14:paraId="40D15268" w14:textId="77777777" w:rsidR="00B33D6C" w:rsidRDefault="00B33D6C" w:rsidP="00B33D6C">
      <w:pPr>
        <w:pStyle w:val="ListParagraph"/>
        <w:numPr>
          <w:ilvl w:val="2"/>
          <w:numId w:val="6"/>
        </w:numPr>
        <w:spacing w:line="360" w:lineRule="auto"/>
        <w:rPr>
          <w:rFonts w:asciiTheme="majorBidi" w:hAnsiTheme="majorBidi" w:cstheme="majorBidi"/>
          <w:lang w:bidi="ar-SA"/>
        </w:rPr>
      </w:pPr>
      <w:r>
        <w:rPr>
          <w:rFonts w:asciiTheme="majorBidi" w:hAnsiTheme="majorBidi" w:cstheme="majorBidi"/>
          <w:lang w:bidi="ar-SA"/>
        </w:rPr>
        <w:t>Time passed from blood sample collection to plasma isolation:</w:t>
      </w:r>
    </w:p>
    <w:p w14:paraId="39533CEB" w14:textId="77777777" w:rsidR="00B33D6C" w:rsidRDefault="00B33D6C" w:rsidP="00B33D6C">
      <w:pPr>
        <w:pStyle w:val="ListParagraph"/>
        <w:numPr>
          <w:ilvl w:val="3"/>
          <w:numId w:val="6"/>
        </w:numPr>
        <w:spacing w:line="360" w:lineRule="auto"/>
        <w:rPr>
          <w:rFonts w:asciiTheme="majorBidi" w:hAnsiTheme="majorBidi" w:cstheme="majorBidi"/>
          <w:lang w:bidi="ar-SA"/>
        </w:rPr>
      </w:pPr>
      <w:r w:rsidRPr="00FD0BBE">
        <w:rPr>
          <w:rFonts w:asciiTheme="majorBidi" w:hAnsiTheme="majorBidi" w:cstheme="majorBidi"/>
          <w:lang w:bidi="ar-SA"/>
        </w:rPr>
        <w:t>Up to 4 hours</w:t>
      </w:r>
    </w:p>
    <w:p w14:paraId="4954D4BE" w14:textId="77777777" w:rsidR="00B33D6C" w:rsidRDefault="00B33D6C"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24 hours</w:t>
      </w:r>
    </w:p>
    <w:p w14:paraId="4AE0685F" w14:textId="37C9420F" w:rsidR="00435E1C" w:rsidRDefault="00AC2141"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72 hours</w:t>
      </w:r>
    </w:p>
    <w:p w14:paraId="567260E7" w14:textId="4CD5648B" w:rsidR="00B33D6C" w:rsidRDefault="00AC2141" w:rsidP="00B33D6C">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120 hours</w:t>
      </w:r>
      <w:r w:rsidR="00435E1C">
        <w:rPr>
          <w:rFonts w:asciiTheme="majorBidi" w:hAnsiTheme="majorBidi" w:cstheme="majorBidi"/>
          <w:lang w:bidi="ar-SA"/>
        </w:rPr>
        <w:t xml:space="preserve"> </w:t>
      </w:r>
    </w:p>
    <w:p w14:paraId="162D20FF" w14:textId="3A6DACDA" w:rsidR="00AB4C0A" w:rsidRDefault="00DC1395" w:rsidP="00AB4C0A">
      <w:pPr>
        <w:pStyle w:val="ListParagraph"/>
        <w:numPr>
          <w:ilvl w:val="2"/>
          <w:numId w:val="6"/>
        </w:numPr>
        <w:spacing w:line="360" w:lineRule="auto"/>
        <w:rPr>
          <w:rFonts w:asciiTheme="majorBidi" w:hAnsiTheme="majorBidi" w:cstheme="majorBidi"/>
          <w:lang w:bidi="ar-SA"/>
        </w:rPr>
      </w:pPr>
      <w:r>
        <w:rPr>
          <w:rFonts w:asciiTheme="majorBidi" w:hAnsiTheme="majorBidi" w:cstheme="majorBidi"/>
          <w:lang w:bidi="ar-SA"/>
        </w:rPr>
        <w:t>Physical means to stabilize proteins</w:t>
      </w:r>
    </w:p>
    <w:p w14:paraId="4F6A3B64" w14:textId="2B09514A" w:rsidR="00D10EFA" w:rsidRDefault="00D10EFA" w:rsidP="00D10EFA">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Freezing</w:t>
      </w:r>
      <w:r w:rsidR="00DC658F">
        <w:rPr>
          <w:rFonts w:asciiTheme="majorBidi" w:hAnsiTheme="majorBidi" w:cstheme="majorBidi"/>
          <w:lang w:bidi="ar-SA"/>
        </w:rPr>
        <w:t xml:space="preserve"> of</w:t>
      </w:r>
      <w:r>
        <w:rPr>
          <w:rFonts w:asciiTheme="majorBidi" w:hAnsiTheme="majorBidi" w:cstheme="majorBidi"/>
          <w:lang w:bidi="ar-SA"/>
        </w:rPr>
        <w:t xml:space="preserve"> </w:t>
      </w:r>
      <w:r w:rsidR="00DC658F">
        <w:rPr>
          <w:rFonts w:asciiTheme="majorBidi" w:hAnsiTheme="majorBidi" w:cstheme="majorBidi"/>
          <w:lang w:bidi="ar-SA"/>
        </w:rPr>
        <w:t>plasma samples</w:t>
      </w:r>
      <w:r w:rsidR="00381CAB">
        <w:rPr>
          <w:rFonts w:asciiTheme="majorBidi" w:hAnsiTheme="majorBidi" w:cstheme="majorBidi"/>
          <w:lang w:bidi="ar-SA"/>
        </w:rPr>
        <w:t>.</w:t>
      </w:r>
    </w:p>
    <w:p w14:paraId="27E0A51B" w14:textId="27181736" w:rsidR="00DC658F" w:rsidRDefault="00DC658F" w:rsidP="00D10EFA">
      <w:pPr>
        <w:pStyle w:val="ListParagraph"/>
        <w:numPr>
          <w:ilvl w:val="3"/>
          <w:numId w:val="6"/>
        </w:numPr>
        <w:spacing w:line="360" w:lineRule="auto"/>
        <w:rPr>
          <w:rFonts w:asciiTheme="majorBidi" w:hAnsiTheme="majorBidi" w:cstheme="majorBidi"/>
          <w:lang w:bidi="ar-SA"/>
        </w:rPr>
      </w:pPr>
      <w:r>
        <w:rPr>
          <w:rFonts w:asciiTheme="majorBidi" w:hAnsiTheme="majorBidi" w:cstheme="majorBidi"/>
          <w:lang w:bidi="ar-SA"/>
        </w:rPr>
        <w:t>Desiccating plasma on a solid phase carrier</w:t>
      </w:r>
      <w:r w:rsidR="00381CAB">
        <w:rPr>
          <w:rFonts w:asciiTheme="majorBidi" w:hAnsiTheme="majorBidi" w:cstheme="majorBidi"/>
          <w:lang w:bidi="ar-SA"/>
        </w:rPr>
        <w:t xml:space="preserve"> (VAMS).</w:t>
      </w:r>
    </w:p>
    <w:p w14:paraId="64BF8952" w14:textId="634F5014" w:rsidR="00FA0EBB" w:rsidRPr="00FA0EBB" w:rsidRDefault="00B33D6C" w:rsidP="00FA0EBB">
      <w:pPr>
        <w:spacing w:line="360" w:lineRule="auto"/>
        <w:ind w:left="1440"/>
        <w:rPr>
          <w:rFonts w:asciiTheme="majorBidi" w:hAnsiTheme="majorBidi" w:cstheme="majorBidi"/>
          <w:sz w:val="22"/>
          <w:szCs w:val="22"/>
          <w:lang w:bidi="ar-SA"/>
        </w:rPr>
      </w:pPr>
      <w:r w:rsidRPr="00120C61">
        <w:rPr>
          <w:rFonts w:asciiTheme="majorBidi" w:hAnsiTheme="majorBidi" w:cstheme="majorBidi"/>
          <w:sz w:val="22"/>
          <w:szCs w:val="22"/>
          <w:lang w:bidi="ar-SA"/>
        </w:rPr>
        <w:t>Note: samples collected into the cfDNA tubes will require further processing according to Standard Bio “</w:t>
      </w:r>
      <w:r w:rsidR="00FA0EBB" w:rsidRPr="00FA0EBB">
        <w:rPr>
          <w:rFonts w:asciiTheme="majorBidi" w:hAnsiTheme="majorBidi" w:cstheme="majorBidi"/>
          <w:sz w:val="22"/>
          <w:szCs w:val="22"/>
          <w:lang w:bidi="ar-SA"/>
        </w:rPr>
        <w:t>SomaScan</w:t>
      </w:r>
      <w:r w:rsidR="00FA0EBB" w:rsidRPr="002635C2">
        <w:rPr>
          <w:rFonts w:asciiTheme="majorBidi" w:hAnsiTheme="majorBidi" w:cstheme="majorBidi"/>
          <w:sz w:val="22"/>
          <w:szCs w:val="22"/>
          <w:vertAlign w:val="superscript"/>
          <w:lang w:bidi="ar-SA"/>
        </w:rPr>
        <w:t>®</w:t>
      </w:r>
      <w:r w:rsidR="00FA0EBB" w:rsidRPr="00FA0EBB">
        <w:rPr>
          <w:rFonts w:asciiTheme="majorBidi" w:hAnsiTheme="majorBidi" w:cstheme="majorBidi"/>
          <w:sz w:val="22"/>
          <w:szCs w:val="22"/>
          <w:lang w:bidi="ar-SA"/>
        </w:rPr>
        <w:t xml:space="preserve"> Assay:</w:t>
      </w:r>
      <w:r w:rsidR="00FA0EBB">
        <w:rPr>
          <w:rFonts w:asciiTheme="majorBidi" w:hAnsiTheme="majorBidi" w:cstheme="majorBidi"/>
          <w:sz w:val="22"/>
          <w:szCs w:val="22"/>
          <w:lang w:bidi="ar-SA"/>
        </w:rPr>
        <w:t xml:space="preserve"> </w:t>
      </w:r>
      <w:r w:rsidR="00FA0EBB" w:rsidRPr="00FA0EBB">
        <w:rPr>
          <w:rFonts w:asciiTheme="majorBidi" w:hAnsiTheme="majorBidi" w:cstheme="majorBidi"/>
          <w:sz w:val="22"/>
          <w:szCs w:val="22"/>
          <w:lang w:bidi="ar-SA"/>
        </w:rPr>
        <w:t>Streck Cell-Free DNA BCT</w:t>
      </w:r>
      <w:r w:rsidR="00FA0EBB" w:rsidRPr="002635C2">
        <w:rPr>
          <w:rFonts w:asciiTheme="majorBidi" w:hAnsiTheme="majorBidi" w:cstheme="majorBidi"/>
          <w:sz w:val="22"/>
          <w:szCs w:val="22"/>
          <w:vertAlign w:val="superscript"/>
          <w:lang w:bidi="ar-SA"/>
        </w:rPr>
        <w:t>®</w:t>
      </w:r>
      <w:r w:rsidR="00FA0EBB">
        <w:rPr>
          <w:rFonts w:asciiTheme="majorBidi" w:hAnsiTheme="majorBidi" w:cstheme="majorBidi"/>
          <w:sz w:val="22"/>
          <w:szCs w:val="22"/>
          <w:lang w:bidi="ar-SA"/>
        </w:rPr>
        <w:t xml:space="preserve"> </w:t>
      </w:r>
      <w:r w:rsidR="00FA0EBB" w:rsidRPr="00FA0EBB">
        <w:rPr>
          <w:rFonts w:asciiTheme="majorBidi" w:hAnsiTheme="majorBidi" w:cstheme="majorBidi"/>
          <w:sz w:val="22"/>
          <w:szCs w:val="22"/>
          <w:lang w:bidi="ar-SA"/>
        </w:rPr>
        <w:t>Plasma Pre-Processing –</w:t>
      </w:r>
    </w:p>
    <w:p w14:paraId="7CFC5CA0" w14:textId="3772E731" w:rsidR="00B33D6C" w:rsidRPr="00120C61" w:rsidRDefault="00B33D6C" w:rsidP="00FA0EBB">
      <w:pPr>
        <w:spacing w:line="360" w:lineRule="auto"/>
        <w:ind w:left="1440"/>
        <w:rPr>
          <w:rFonts w:asciiTheme="majorBidi" w:hAnsiTheme="majorBidi" w:cstheme="majorBidi"/>
          <w:sz w:val="22"/>
          <w:szCs w:val="22"/>
          <w:lang w:bidi="ar-SA"/>
        </w:rPr>
      </w:pPr>
      <w:r w:rsidRPr="00120C61" w:rsidDel="00FA0EBB">
        <w:rPr>
          <w:rFonts w:asciiTheme="majorBidi" w:hAnsiTheme="majorBidi" w:cstheme="majorBidi"/>
          <w:sz w:val="22"/>
          <w:szCs w:val="22"/>
          <w:lang w:bidi="ar-SA"/>
        </w:rPr>
        <w:t>User Manual</w:t>
      </w:r>
      <w:r w:rsidRPr="00120C61">
        <w:rPr>
          <w:rFonts w:asciiTheme="majorBidi" w:hAnsiTheme="majorBidi" w:cstheme="majorBidi"/>
          <w:sz w:val="22"/>
          <w:szCs w:val="22"/>
          <w:lang w:bidi="ar-SA"/>
        </w:rPr>
        <w:t>”</w:t>
      </w:r>
      <w:r>
        <w:rPr>
          <w:rFonts w:asciiTheme="majorBidi" w:hAnsiTheme="majorBidi" w:cstheme="majorBidi"/>
          <w:sz w:val="22"/>
          <w:szCs w:val="22"/>
          <w:lang w:bidi="ar-SA"/>
        </w:rPr>
        <w:t xml:space="preserve"> </w:t>
      </w:r>
      <w:r w:rsidRPr="002635C2">
        <w:rPr>
          <w:rFonts w:asciiTheme="majorBidi" w:hAnsiTheme="majorBidi" w:cstheme="majorBidi"/>
          <w:sz w:val="22"/>
          <w:szCs w:val="22"/>
          <w:lang w:bidi="ar-SA"/>
        </w:rPr>
        <w:t xml:space="preserve">(Appendix </w:t>
      </w:r>
      <w:r w:rsidR="00FB3C5A">
        <w:rPr>
          <w:rFonts w:asciiTheme="majorBidi" w:hAnsiTheme="majorBidi" w:cstheme="majorBidi"/>
          <w:sz w:val="22"/>
          <w:szCs w:val="22"/>
          <w:lang w:bidi="ar-SA"/>
        </w:rPr>
        <w:t>F)</w:t>
      </w:r>
      <w:r w:rsidR="00534AF6">
        <w:rPr>
          <w:rFonts w:asciiTheme="majorBidi" w:hAnsiTheme="majorBidi" w:cstheme="majorBidi"/>
          <w:sz w:val="22"/>
          <w:szCs w:val="22"/>
          <w:lang w:bidi="ar-SA"/>
        </w:rPr>
        <w:t>.</w:t>
      </w:r>
    </w:p>
    <w:p w14:paraId="134D3826" w14:textId="583B3ACE" w:rsidR="00B33D6C" w:rsidRDefault="00B33D6C" w:rsidP="00B93E58">
      <w:pPr>
        <w:pStyle w:val="ListParagraph"/>
        <w:numPr>
          <w:ilvl w:val="1"/>
          <w:numId w:val="6"/>
        </w:numPr>
        <w:spacing w:line="360" w:lineRule="auto"/>
        <w:rPr>
          <w:rFonts w:asciiTheme="majorBidi" w:hAnsiTheme="majorBidi" w:cstheme="majorBidi"/>
          <w:lang w:bidi="ar-SA"/>
        </w:rPr>
      </w:pPr>
      <w:r>
        <w:rPr>
          <w:rFonts w:asciiTheme="majorBidi" w:hAnsiTheme="majorBidi" w:cstheme="majorBidi"/>
          <w:lang w:bidi="ar-SA"/>
        </w:rPr>
        <w:t>The different protocols are described in Table 2</w:t>
      </w:r>
      <w:r w:rsidR="00360C96">
        <w:rPr>
          <w:rFonts w:asciiTheme="majorBidi" w:hAnsiTheme="majorBidi" w:cstheme="majorBidi"/>
          <w:rtl/>
        </w:rPr>
        <w:br/>
      </w:r>
    </w:p>
    <w:p w14:paraId="50457146" w14:textId="77777777" w:rsidR="00360C96" w:rsidRPr="00360C96" w:rsidRDefault="00360C96" w:rsidP="004D6328">
      <w:pPr>
        <w:keepNext/>
        <w:keepLines/>
        <w:spacing w:line="360" w:lineRule="auto"/>
        <w:ind w:left="720"/>
        <w:rPr>
          <w:rFonts w:asciiTheme="majorBidi" w:hAnsiTheme="majorBidi" w:cstheme="majorBidi"/>
          <w:lang w:bidi="ar-SA"/>
        </w:rPr>
      </w:pPr>
      <w:r w:rsidRPr="00360C96">
        <w:rPr>
          <w:rFonts w:asciiTheme="majorBidi" w:hAnsiTheme="majorBidi" w:cstheme="majorBidi"/>
          <w:b/>
          <w:bCs/>
          <w:color w:val="0E0E0E"/>
        </w:rPr>
        <w:t>Table 2</w:t>
      </w:r>
      <w:r w:rsidRPr="00360C96">
        <w:rPr>
          <w:rFonts w:asciiTheme="majorBidi" w:hAnsiTheme="majorBidi" w:cstheme="majorBidi"/>
          <w:color w:val="0E0E0E"/>
        </w:rPr>
        <w:t>:</w:t>
      </w:r>
      <w:r w:rsidRPr="00360C96">
        <w:rPr>
          <w:rFonts w:asciiTheme="majorBidi" w:hAnsiTheme="majorBidi" w:cstheme="majorBidi"/>
          <w:b/>
          <w:bCs/>
          <w:color w:val="0E0E0E"/>
        </w:rPr>
        <w:t xml:space="preserve"> </w:t>
      </w:r>
      <w:r w:rsidRPr="00360C96">
        <w:rPr>
          <w:rFonts w:asciiTheme="majorBidi" w:hAnsiTheme="majorBidi" w:cstheme="majorBidi"/>
          <w:color w:val="0E0E0E"/>
        </w:rPr>
        <w:t>Alternative blood collection, isolation and shipment protocols</w:t>
      </w:r>
    </w:p>
    <w:tbl>
      <w:tblPr>
        <w:tblStyle w:val="TableGrid"/>
        <w:tblW w:w="0" w:type="auto"/>
        <w:tblInd w:w="715" w:type="dxa"/>
        <w:tblLook w:val="04A0" w:firstRow="1" w:lastRow="0" w:firstColumn="1" w:lastColumn="0" w:noHBand="0" w:noVBand="1"/>
      </w:tblPr>
      <w:tblGrid>
        <w:gridCol w:w="1035"/>
        <w:gridCol w:w="1328"/>
        <w:gridCol w:w="2761"/>
        <w:gridCol w:w="1668"/>
        <w:gridCol w:w="2410"/>
      </w:tblGrid>
      <w:tr w:rsidR="00360C96" w:rsidRPr="0093184B" w14:paraId="6F24CF0A" w14:textId="77777777" w:rsidTr="00863D69">
        <w:trPr>
          <w:trHeight w:val="715"/>
        </w:trPr>
        <w:tc>
          <w:tcPr>
            <w:tcW w:w="0" w:type="auto"/>
          </w:tcPr>
          <w:p w14:paraId="131764F2"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Protocol #</w:t>
            </w:r>
          </w:p>
        </w:tc>
        <w:tc>
          <w:tcPr>
            <w:tcW w:w="0" w:type="auto"/>
          </w:tcPr>
          <w:p w14:paraId="03885B94"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Tube type</w:t>
            </w:r>
          </w:p>
        </w:tc>
        <w:tc>
          <w:tcPr>
            <w:tcW w:w="0" w:type="auto"/>
          </w:tcPr>
          <w:p w14:paraId="212DF111"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Location of centrifugation</w:t>
            </w:r>
            <w:r>
              <w:rPr>
                <w:rFonts w:asciiTheme="majorBidi" w:hAnsiTheme="majorBidi" w:cstheme="majorBidi"/>
              </w:rPr>
              <w:t xml:space="preserve"> and plasma isolation</w:t>
            </w:r>
          </w:p>
        </w:tc>
        <w:tc>
          <w:tcPr>
            <w:tcW w:w="0" w:type="auto"/>
          </w:tcPr>
          <w:p w14:paraId="7A85EAC5" w14:textId="77777777" w:rsidR="00360C96" w:rsidRPr="0093184B" w:rsidRDefault="00360C96" w:rsidP="004D6328">
            <w:pPr>
              <w:keepNext/>
              <w:keepLines/>
              <w:rPr>
                <w:rFonts w:asciiTheme="majorBidi" w:hAnsiTheme="majorBidi" w:cstheme="majorBidi"/>
              </w:rPr>
            </w:pPr>
            <w:r>
              <w:rPr>
                <w:rFonts w:asciiTheme="majorBidi" w:hAnsiTheme="majorBidi" w:cstheme="majorBidi"/>
              </w:rPr>
              <w:t>S</w:t>
            </w:r>
            <w:r w:rsidRPr="0093184B">
              <w:rPr>
                <w:rFonts w:asciiTheme="majorBidi" w:hAnsiTheme="majorBidi" w:cstheme="majorBidi"/>
              </w:rPr>
              <w:t xml:space="preserve">hipment </w:t>
            </w:r>
            <w:r>
              <w:rPr>
                <w:rFonts w:asciiTheme="majorBidi" w:hAnsiTheme="majorBidi" w:cstheme="majorBidi"/>
              </w:rPr>
              <w:t>temperature</w:t>
            </w:r>
          </w:p>
        </w:tc>
        <w:tc>
          <w:tcPr>
            <w:tcW w:w="0" w:type="auto"/>
          </w:tcPr>
          <w:p w14:paraId="7E8C8059"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Time from collection to centrifugation</w:t>
            </w:r>
          </w:p>
        </w:tc>
      </w:tr>
      <w:tr w:rsidR="00360C96" w:rsidRPr="0093184B" w14:paraId="426710B3" w14:textId="77777777" w:rsidTr="00863D69">
        <w:trPr>
          <w:trHeight w:val="388"/>
        </w:trPr>
        <w:tc>
          <w:tcPr>
            <w:tcW w:w="0" w:type="auto"/>
            <w:vAlign w:val="center"/>
          </w:tcPr>
          <w:p w14:paraId="7227A472" w14:textId="4593C7C1"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1</w:t>
            </w:r>
            <w:r w:rsidR="009F2165">
              <w:rPr>
                <w:rFonts w:asciiTheme="majorBidi" w:hAnsiTheme="majorBidi" w:cstheme="majorBidi"/>
              </w:rPr>
              <w:t>*</w:t>
            </w:r>
          </w:p>
        </w:tc>
        <w:tc>
          <w:tcPr>
            <w:tcW w:w="0" w:type="auto"/>
            <w:vAlign w:val="center"/>
          </w:tcPr>
          <w:p w14:paraId="75DCA651"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EDTA</w:t>
            </w:r>
          </w:p>
        </w:tc>
        <w:tc>
          <w:tcPr>
            <w:tcW w:w="0" w:type="auto"/>
            <w:vAlign w:val="center"/>
          </w:tcPr>
          <w:p w14:paraId="2CE569D6" w14:textId="77777777" w:rsidR="00360C96" w:rsidRPr="0093184B" w:rsidRDefault="00360C96" w:rsidP="004D6328">
            <w:pPr>
              <w:keepNext/>
              <w:keepLines/>
              <w:rPr>
                <w:rFonts w:asciiTheme="majorBidi" w:hAnsiTheme="majorBidi" w:cstheme="majorBidi"/>
              </w:rPr>
            </w:pPr>
            <w:r>
              <w:rPr>
                <w:rFonts w:asciiTheme="majorBidi" w:hAnsiTheme="majorBidi" w:cstheme="majorBidi"/>
                <w:sz w:val="24"/>
                <w:szCs w:val="24"/>
              </w:rPr>
              <w:t>P</w:t>
            </w:r>
            <w:r w:rsidRPr="009D3C08">
              <w:rPr>
                <w:rFonts w:asciiTheme="majorBidi" w:hAnsiTheme="majorBidi" w:cstheme="majorBidi"/>
                <w:sz w:val="24"/>
                <w:szCs w:val="24"/>
              </w:rPr>
              <w:t>oint of collection</w:t>
            </w:r>
          </w:p>
        </w:tc>
        <w:tc>
          <w:tcPr>
            <w:tcW w:w="0" w:type="auto"/>
            <w:vAlign w:val="center"/>
          </w:tcPr>
          <w:p w14:paraId="781A0CAF"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szCs w:val="24"/>
              </w:rPr>
              <w:t>-80</w:t>
            </w:r>
            <w:r w:rsidRPr="0093184B">
              <w:rPr>
                <w:rFonts w:asciiTheme="majorBidi" w:hAnsiTheme="majorBidi" w:cstheme="majorBidi"/>
                <w:szCs w:val="24"/>
                <w:vertAlign w:val="superscript"/>
              </w:rPr>
              <w:t>0</w:t>
            </w:r>
            <w:r w:rsidRPr="0093184B">
              <w:rPr>
                <w:rFonts w:asciiTheme="majorBidi" w:hAnsiTheme="majorBidi" w:cstheme="majorBidi"/>
                <w:szCs w:val="24"/>
              </w:rPr>
              <w:t>C</w:t>
            </w:r>
          </w:p>
        </w:tc>
        <w:tc>
          <w:tcPr>
            <w:tcW w:w="0" w:type="auto"/>
            <w:vAlign w:val="center"/>
          </w:tcPr>
          <w:p w14:paraId="1A657C87"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Up to 4 hours</w:t>
            </w:r>
          </w:p>
        </w:tc>
      </w:tr>
      <w:tr w:rsidR="00360C96" w:rsidRPr="0093184B" w14:paraId="49F73553" w14:textId="77777777" w:rsidTr="00863D69">
        <w:trPr>
          <w:trHeight w:val="373"/>
        </w:trPr>
        <w:tc>
          <w:tcPr>
            <w:tcW w:w="0" w:type="auto"/>
            <w:vAlign w:val="center"/>
          </w:tcPr>
          <w:p w14:paraId="06F86BB6"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2</w:t>
            </w:r>
          </w:p>
        </w:tc>
        <w:tc>
          <w:tcPr>
            <w:tcW w:w="0" w:type="auto"/>
            <w:vAlign w:val="center"/>
          </w:tcPr>
          <w:p w14:paraId="0348DFF1"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VAMS</w:t>
            </w:r>
          </w:p>
        </w:tc>
        <w:tc>
          <w:tcPr>
            <w:tcW w:w="0" w:type="auto"/>
            <w:vAlign w:val="center"/>
          </w:tcPr>
          <w:p w14:paraId="1DC3C438" w14:textId="77777777" w:rsidR="00360C96" w:rsidRPr="0093184B" w:rsidRDefault="00360C96" w:rsidP="004D6328">
            <w:pPr>
              <w:keepNext/>
              <w:keepLines/>
              <w:rPr>
                <w:rFonts w:asciiTheme="majorBidi" w:hAnsiTheme="majorBidi" w:cstheme="majorBidi"/>
              </w:rPr>
            </w:pPr>
            <w:r>
              <w:rPr>
                <w:rFonts w:asciiTheme="majorBidi" w:hAnsiTheme="majorBidi" w:cstheme="majorBidi"/>
                <w:sz w:val="24"/>
                <w:szCs w:val="24"/>
              </w:rPr>
              <w:t>P</w:t>
            </w:r>
            <w:r w:rsidRPr="009D3C08">
              <w:rPr>
                <w:rFonts w:asciiTheme="majorBidi" w:hAnsiTheme="majorBidi" w:cstheme="majorBidi"/>
                <w:sz w:val="24"/>
                <w:szCs w:val="24"/>
              </w:rPr>
              <w:t>oint of collection</w:t>
            </w:r>
          </w:p>
        </w:tc>
        <w:tc>
          <w:tcPr>
            <w:tcW w:w="0" w:type="auto"/>
            <w:vAlign w:val="center"/>
          </w:tcPr>
          <w:p w14:paraId="7A4B5D80" w14:textId="77777777" w:rsidR="00360C96" w:rsidRPr="0093184B" w:rsidRDefault="00360C96" w:rsidP="004D6328">
            <w:pPr>
              <w:keepNext/>
              <w:keepLines/>
              <w:jc w:val="center"/>
              <w:rPr>
                <w:rFonts w:asciiTheme="majorBidi" w:hAnsiTheme="majorBidi" w:cstheme="majorBidi"/>
                <w:szCs w:val="24"/>
              </w:rPr>
            </w:pPr>
            <w:r w:rsidRPr="0093184B">
              <w:rPr>
                <w:rFonts w:asciiTheme="majorBidi" w:hAnsiTheme="majorBidi" w:cstheme="majorBidi"/>
                <w:szCs w:val="24"/>
              </w:rPr>
              <w:t>RT</w:t>
            </w:r>
          </w:p>
        </w:tc>
        <w:tc>
          <w:tcPr>
            <w:tcW w:w="0" w:type="auto"/>
            <w:vAlign w:val="center"/>
          </w:tcPr>
          <w:p w14:paraId="384F0172"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Up to 4 hours</w:t>
            </w:r>
          </w:p>
        </w:tc>
      </w:tr>
      <w:tr w:rsidR="00360C96" w:rsidRPr="0093184B" w14:paraId="1DE87B34" w14:textId="77777777" w:rsidTr="00863D69">
        <w:trPr>
          <w:trHeight w:val="388"/>
        </w:trPr>
        <w:tc>
          <w:tcPr>
            <w:tcW w:w="0" w:type="auto"/>
            <w:vAlign w:val="center"/>
          </w:tcPr>
          <w:p w14:paraId="2BC592DC"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3</w:t>
            </w:r>
          </w:p>
        </w:tc>
        <w:tc>
          <w:tcPr>
            <w:tcW w:w="0" w:type="auto"/>
            <w:vAlign w:val="center"/>
          </w:tcPr>
          <w:p w14:paraId="559FD65D"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CPT</w:t>
            </w:r>
          </w:p>
        </w:tc>
        <w:tc>
          <w:tcPr>
            <w:tcW w:w="0" w:type="auto"/>
            <w:vAlign w:val="center"/>
          </w:tcPr>
          <w:p w14:paraId="6FEFA2D2" w14:textId="77777777" w:rsidR="00360C96" w:rsidRPr="0093184B" w:rsidRDefault="00360C96" w:rsidP="004D6328">
            <w:pPr>
              <w:keepNext/>
              <w:keepLines/>
              <w:rPr>
                <w:rFonts w:asciiTheme="majorBidi" w:hAnsiTheme="majorBidi" w:cstheme="majorBidi"/>
              </w:rPr>
            </w:pPr>
            <w:r>
              <w:rPr>
                <w:rFonts w:asciiTheme="majorBidi" w:hAnsiTheme="majorBidi" w:cstheme="majorBidi"/>
                <w:sz w:val="24"/>
                <w:szCs w:val="24"/>
              </w:rPr>
              <w:t>P</w:t>
            </w:r>
            <w:r w:rsidRPr="009D3C08">
              <w:rPr>
                <w:rFonts w:asciiTheme="majorBidi" w:hAnsiTheme="majorBidi" w:cstheme="majorBidi"/>
                <w:sz w:val="24"/>
                <w:szCs w:val="24"/>
              </w:rPr>
              <w:t>oint of collection</w:t>
            </w:r>
          </w:p>
        </w:tc>
        <w:tc>
          <w:tcPr>
            <w:tcW w:w="0" w:type="auto"/>
            <w:vAlign w:val="center"/>
          </w:tcPr>
          <w:p w14:paraId="574647DA"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szCs w:val="24"/>
              </w:rPr>
              <w:t>-80</w:t>
            </w:r>
            <w:r w:rsidRPr="0093184B">
              <w:rPr>
                <w:rFonts w:asciiTheme="majorBidi" w:hAnsiTheme="majorBidi" w:cstheme="majorBidi"/>
                <w:szCs w:val="24"/>
                <w:vertAlign w:val="superscript"/>
              </w:rPr>
              <w:t>0</w:t>
            </w:r>
            <w:r w:rsidRPr="0093184B">
              <w:rPr>
                <w:rFonts w:asciiTheme="majorBidi" w:hAnsiTheme="majorBidi" w:cstheme="majorBidi"/>
                <w:szCs w:val="24"/>
              </w:rPr>
              <w:t>C</w:t>
            </w:r>
          </w:p>
        </w:tc>
        <w:tc>
          <w:tcPr>
            <w:tcW w:w="0" w:type="auto"/>
            <w:vAlign w:val="center"/>
          </w:tcPr>
          <w:p w14:paraId="3E3F4FE3"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Up to 4 hours</w:t>
            </w:r>
          </w:p>
        </w:tc>
      </w:tr>
      <w:tr w:rsidR="00360C96" w:rsidRPr="0093184B" w14:paraId="64CDCBB4" w14:textId="77777777" w:rsidTr="00863D69">
        <w:trPr>
          <w:trHeight w:val="356"/>
        </w:trPr>
        <w:tc>
          <w:tcPr>
            <w:tcW w:w="0" w:type="auto"/>
            <w:vAlign w:val="center"/>
          </w:tcPr>
          <w:p w14:paraId="7ACB3528"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4</w:t>
            </w:r>
          </w:p>
        </w:tc>
        <w:tc>
          <w:tcPr>
            <w:tcW w:w="0" w:type="auto"/>
            <w:vAlign w:val="center"/>
          </w:tcPr>
          <w:p w14:paraId="60C3335E"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Streck c</w:t>
            </w:r>
            <w:r>
              <w:rPr>
                <w:rFonts w:asciiTheme="majorBidi" w:hAnsiTheme="majorBidi" w:cstheme="majorBidi"/>
              </w:rPr>
              <w:t>f</w:t>
            </w:r>
            <w:r w:rsidRPr="0093184B">
              <w:rPr>
                <w:rFonts w:asciiTheme="majorBidi" w:hAnsiTheme="majorBidi" w:cstheme="majorBidi"/>
              </w:rPr>
              <w:t>DNA</w:t>
            </w:r>
          </w:p>
        </w:tc>
        <w:tc>
          <w:tcPr>
            <w:tcW w:w="0" w:type="auto"/>
            <w:vAlign w:val="center"/>
          </w:tcPr>
          <w:p w14:paraId="3B969675"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O</w:t>
            </w:r>
            <w:r>
              <w:rPr>
                <w:rFonts w:asciiTheme="majorBidi" w:hAnsiTheme="majorBidi" w:cstheme="majorBidi"/>
              </w:rPr>
              <w:t>ncoHost lab</w:t>
            </w:r>
          </w:p>
        </w:tc>
        <w:tc>
          <w:tcPr>
            <w:tcW w:w="0" w:type="auto"/>
            <w:vAlign w:val="center"/>
          </w:tcPr>
          <w:p w14:paraId="1B16E345"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RT</w:t>
            </w:r>
          </w:p>
        </w:tc>
        <w:tc>
          <w:tcPr>
            <w:tcW w:w="0" w:type="auto"/>
            <w:vAlign w:val="center"/>
          </w:tcPr>
          <w:p w14:paraId="58197C99"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24 hours</w:t>
            </w:r>
          </w:p>
        </w:tc>
      </w:tr>
      <w:tr w:rsidR="00360C96" w:rsidRPr="0093184B" w14:paraId="0FBD87C7" w14:textId="77777777" w:rsidTr="00863D69">
        <w:trPr>
          <w:trHeight w:val="356"/>
        </w:trPr>
        <w:tc>
          <w:tcPr>
            <w:tcW w:w="0" w:type="auto"/>
            <w:vAlign w:val="center"/>
          </w:tcPr>
          <w:p w14:paraId="460C953A"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5</w:t>
            </w:r>
          </w:p>
        </w:tc>
        <w:tc>
          <w:tcPr>
            <w:tcW w:w="0" w:type="auto"/>
            <w:vAlign w:val="center"/>
          </w:tcPr>
          <w:p w14:paraId="6BC5ADEE"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Streck Protein Plus</w:t>
            </w:r>
          </w:p>
        </w:tc>
        <w:tc>
          <w:tcPr>
            <w:tcW w:w="0" w:type="auto"/>
            <w:vAlign w:val="center"/>
          </w:tcPr>
          <w:p w14:paraId="19AE77D4" w14:textId="77777777" w:rsidR="00360C96" w:rsidRPr="0093184B" w:rsidRDefault="00360C96" w:rsidP="004D6328">
            <w:pPr>
              <w:keepNext/>
              <w:keepLines/>
              <w:rPr>
                <w:rFonts w:asciiTheme="majorBidi" w:hAnsiTheme="majorBidi" w:cstheme="majorBidi"/>
              </w:rPr>
            </w:pPr>
            <w:r w:rsidRPr="00F7260D">
              <w:rPr>
                <w:rFonts w:asciiTheme="majorBidi" w:hAnsiTheme="majorBidi" w:cstheme="majorBidi"/>
              </w:rPr>
              <w:t>OncoHost lab</w:t>
            </w:r>
          </w:p>
        </w:tc>
        <w:tc>
          <w:tcPr>
            <w:tcW w:w="0" w:type="auto"/>
            <w:vAlign w:val="center"/>
          </w:tcPr>
          <w:p w14:paraId="5537B6F0"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RT</w:t>
            </w:r>
          </w:p>
        </w:tc>
        <w:tc>
          <w:tcPr>
            <w:tcW w:w="0" w:type="auto"/>
            <w:vAlign w:val="center"/>
          </w:tcPr>
          <w:p w14:paraId="5571F47F"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24 hours</w:t>
            </w:r>
          </w:p>
        </w:tc>
      </w:tr>
      <w:tr w:rsidR="00360C96" w:rsidRPr="0093184B" w14:paraId="12509193" w14:textId="77777777" w:rsidTr="00863D69">
        <w:trPr>
          <w:trHeight w:val="356"/>
        </w:trPr>
        <w:tc>
          <w:tcPr>
            <w:tcW w:w="0" w:type="auto"/>
            <w:vAlign w:val="center"/>
          </w:tcPr>
          <w:p w14:paraId="750E9663"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6</w:t>
            </w:r>
          </w:p>
        </w:tc>
        <w:tc>
          <w:tcPr>
            <w:tcW w:w="0" w:type="auto"/>
            <w:vAlign w:val="center"/>
          </w:tcPr>
          <w:p w14:paraId="4BAC3D8A"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Streck c</w:t>
            </w:r>
            <w:r>
              <w:rPr>
                <w:rFonts w:asciiTheme="majorBidi" w:hAnsiTheme="majorBidi" w:cstheme="majorBidi"/>
              </w:rPr>
              <w:t>f</w:t>
            </w:r>
            <w:r w:rsidRPr="0093184B">
              <w:rPr>
                <w:rFonts w:asciiTheme="majorBidi" w:hAnsiTheme="majorBidi" w:cstheme="majorBidi"/>
              </w:rPr>
              <w:t>DNA</w:t>
            </w:r>
          </w:p>
        </w:tc>
        <w:tc>
          <w:tcPr>
            <w:tcW w:w="0" w:type="auto"/>
            <w:vAlign w:val="center"/>
          </w:tcPr>
          <w:p w14:paraId="29C1AE6D" w14:textId="77777777" w:rsidR="00360C96" w:rsidRPr="0093184B" w:rsidRDefault="00360C96" w:rsidP="004D6328">
            <w:pPr>
              <w:keepNext/>
              <w:keepLines/>
              <w:rPr>
                <w:rFonts w:asciiTheme="majorBidi" w:hAnsiTheme="majorBidi" w:cstheme="majorBidi"/>
              </w:rPr>
            </w:pPr>
            <w:r w:rsidRPr="00F7260D">
              <w:rPr>
                <w:rFonts w:asciiTheme="majorBidi" w:hAnsiTheme="majorBidi" w:cstheme="majorBidi"/>
              </w:rPr>
              <w:t>OncoHost lab</w:t>
            </w:r>
          </w:p>
        </w:tc>
        <w:tc>
          <w:tcPr>
            <w:tcW w:w="0" w:type="auto"/>
            <w:vAlign w:val="center"/>
          </w:tcPr>
          <w:p w14:paraId="064D5688"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RT</w:t>
            </w:r>
          </w:p>
        </w:tc>
        <w:tc>
          <w:tcPr>
            <w:tcW w:w="0" w:type="auto"/>
            <w:vAlign w:val="center"/>
          </w:tcPr>
          <w:p w14:paraId="5FFD4518"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72 hours</w:t>
            </w:r>
          </w:p>
        </w:tc>
      </w:tr>
      <w:tr w:rsidR="00360C96" w:rsidRPr="0093184B" w14:paraId="16076E2C" w14:textId="77777777" w:rsidTr="00863D69">
        <w:trPr>
          <w:trHeight w:val="356"/>
        </w:trPr>
        <w:tc>
          <w:tcPr>
            <w:tcW w:w="0" w:type="auto"/>
            <w:vAlign w:val="center"/>
          </w:tcPr>
          <w:p w14:paraId="37ED5E70"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7</w:t>
            </w:r>
          </w:p>
        </w:tc>
        <w:tc>
          <w:tcPr>
            <w:tcW w:w="0" w:type="auto"/>
            <w:vAlign w:val="center"/>
          </w:tcPr>
          <w:p w14:paraId="284CC4B5"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Streck Protein Plus</w:t>
            </w:r>
          </w:p>
        </w:tc>
        <w:tc>
          <w:tcPr>
            <w:tcW w:w="0" w:type="auto"/>
            <w:vAlign w:val="center"/>
          </w:tcPr>
          <w:p w14:paraId="24231B50" w14:textId="77777777" w:rsidR="00360C96" w:rsidRPr="0093184B" w:rsidRDefault="00360C96" w:rsidP="004D6328">
            <w:pPr>
              <w:keepNext/>
              <w:keepLines/>
              <w:rPr>
                <w:rFonts w:asciiTheme="majorBidi" w:hAnsiTheme="majorBidi" w:cstheme="majorBidi"/>
              </w:rPr>
            </w:pPr>
            <w:r w:rsidRPr="00F7260D">
              <w:rPr>
                <w:rFonts w:asciiTheme="majorBidi" w:hAnsiTheme="majorBidi" w:cstheme="majorBidi"/>
              </w:rPr>
              <w:t>OncoHost lab</w:t>
            </w:r>
          </w:p>
        </w:tc>
        <w:tc>
          <w:tcPr>
            <w:tcW w:w="0" w:type="auto"/>
            <w:vAlign w:val="center"/>
          </w:tcPr>
          <w:p w14:paraId="71DB9172"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RT</w:t>
            </w:r>
          </w:p>
        </w:tc>
        <w:tc>
          <w:tcPr>
            <w:tcW w:w="0" w:type="auto"/>
            <w:vAlign w:val="center"/>
          </w:tcPr>
          <w:p w14:paraId="0F67A3E6"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72 hours</w:t>
            </w:r>
          </w:p>
        </w:tc>
      </w:tr>
      <w:tr w:rsidR="00360C96" w:rsidRPr="0093184B" w14:paraId="037BB40E" w14:textId="77777777" w:rsidTr="00863D69">
        <w:trPr>
          <w:trHeight w:val="340"/>
        </w:trPr>
        <w:tc>
          <w:tcPr>
            <w:tcW w:w="0" w:type="auto"/>
            <w:vAlign w:val="center"/>
          </w:tcPr>
          <w:p w14:paraId="361A49A1"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8</w:t>
            </w:r>
          </w:p>
        </w:tc>
        <w:tc>
          <w:tcPr>
            <w:tcW w:w="0" w:type="auto"/>
            <w:vAlign w:val="center"/>
          </w:tcPr>
          <w:p w14:paraId="29876F72"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Streck c</w:t>
            </w:r>
            <w:r>
              <w:rPr>
                <w:rFonts w:asciiTheme="majorBidi" w:hAnsiTheme="majorBidi" w:cstheme="majorBidi"/>
              </w:rPr>
              <w:t>f</w:t>
            </w:r>
            <w:r w:rsidRPr="0093184B">
              <w:rPr>
                <w:rFonts w:asciiTheme="majorBidi" w:hAnsiTheme="majorBidi" w:cstheme="majorBidi"/>
              </w:rPr>
              <w:t>DNA</w:t>
            </w:r>
          </w:p>
        </w:tc>
        <w:tc>
          <w:tcPr>
            <w:tcW w:w="0" w:type="auto"/>
            <w:vAlign w:val="center"/>
          </w:tcPr>
          <w:p w14:paraId="4BCB269B" w14:textId="77777777" w:rsidR="00360C96" w:rsidRPr="0093184B" w:rsidRDefault="00360C96" w:rsidP="004D6328">
            <w:pPr>
              <w:keepNext/>
              <w:keepLines/>
              <w:rPr>
                <w:rFonts w:asciiTheme="majorBidi" w:hAnsiTheme="majorBidi" w:cstheme="majorBidi"/>
              </w:rPr>
            </w:pPr>
            <w:r w:rsidRPr="00F7260D">
              <w:rPr>
                <w:rFonts w:asciiTheme="majorBidi" w:hAnsiTheme="majorBidi" w:cstheme="majorBidi"/>
              </w:rPr>
              <w:t>OncoHost lab</w:t>
            </w:r>
          </w:p>
        </w:tc>
        <w:tc>
          <w:tcPr>
            <w:tcW w:w="0" w:type="auto"/>
            <w:vAlign w:val="center"/>
          </w:tcPr>
          <w:p w14:paraId="4B94D902"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RT</w:t>
            </w:r>
          </w:p>
        </w:tc>
        <w:tc>
          <w:tcPr>
            <w:tcW w:w="0" w:type="auto"/>
            <w:vAlign w:val="center"/>
          </w:tcPr>
          <w:p w14:paraId="2855ED42"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120 hours</w:t>
            </w:r>
          </w:p>
        </w:tc>
      </w:tr>
      <w:tr w:rsidR="00360C96" w:rsidRPr="0093184B" w14:paraId="326D8AFD" w14:textId="77777777" w:rsidTr="00863D69">
        <w:trPr>
          <w:trHeight w:val="356"/>
        </w:trPr>
        <w:tc>
          <w:tcPr>
            <w:tcW w:w="0" w:type="auto"/>
            <w:vAlign w:val="center"/>
          </w:tcPr>
          <w:p w14:paraId="3BB71D9B"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9</w:t>
            </w:r>
          </w:p>
        </w:tc>
        <w:tc>
          <w:tcPr>
            <w:tcW w:w="0" w:type="auto"/>
            <w:vAlign w:val="center"/>
          </w:tcPr>
          <w:p w14:paraId="7AF796B3" w14:textId="77777777" w:rsidR="00360C96" w:rsidRPr="0093184B" w:rsidRDefault="00360C96" w:rsidP="004D6328">
            <w:pPr>
              <w:keepNext/>
              <w:keepLines/>
              <w:rPr>
                <w:rFonts w:asciiTheme="majorBidi" w:hAnsiTheme="majorBidi" w:cstheme="majorBidi"/>
              </w:rPr>
            </w:pPr>
            <w:r w:rsidRPr="0093184B">
              <w:rPr>
                <w:rFonts w:asciiTheme="majorBidi" w:hAnsiTheme="majorBidi" w:cstheme="majorBidi"/>
              </w:rPr>
              <w:t>Streck Protein Plus</w:t>
            </w:r>
          </w:p>
        </w:tc>
        <w:tc>
          <w:tcPr>
            <w:tcW w:w="0" w:type="auto"/>
            <w:vAlign w:val="center"/>
          </w:tcPr>
          <w:p w14:paraId="075D579A" w14:textId="77777777" w:rsidR="00360C96" w:rsidRPr="0093184B" w:rsidRDefault="00360C96" w:rsidP="004D6328">
            <w:pPr>
              <w:keepNext/>
              <w:keepLines/>
              <w:rPr>
                <w:rFonts w:asciiTheme="majorBidi" w:hAnsiTheme="majorBidi" w:cstheme="majorBidi"/>
              </w:rPr>
            </w:pPr>
            <w:r w:rsidRPr="00F7260D">
              <w:rPr>
                <w:rFonts w:asciiTheme="majorBidi" w:hAnsiTheme="majorBidi" w:cstheme="majorBidi"/>
              </w:rPr>
              <w:t>OncoHost lab</w:t>
            </w:r>
          </w:p>
        </w:tc>
        <w:tc>
          <w:tcPr>
            <w:tcW w:w="0" w:type="auto"/>
            <w:vAlign w:val="center"/>
          </w:tcPr>
          <w:p w14:paraId="22F66B1D"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RT</w:t>
            </w:r>
          </w:p>
        </w:tc>
        <w:tc>
          <w:tcPr>
            <w:tcW w:w="0" w:type="auto"/>
            <w:vAlign w:val="center"/>
          </w:tcPr>
          <w:p w14:paraId="62780BE7" w14:textId="77777777" w:rsidR="00360C96" w:rsidRPr="0093184B" w:rsidRDefault="00360C96" w:rsidP="004D6328">
            <w:pPr>
              <w:keepNext/>
              <w:keepLines/>
              <w:jc w:val="center"/>
              <w:rPr>
                <w:rFonts w:asciiTheme="majorBidi" w:hAnsiTheme="majorBidi" w:cstheme="majorBidi"/>
              </w:rPr>
            </w:pPr>
            <w:r w:rsidRPr="0093184B">
              <w:rPr>
                <w:rFonts w:asciiTheme="majorBidi" w:hAnsiTheme="majorBidi" w:cstheme="majorBidi"/>
              </w:rPr>
              <w:t>120 hours</w:t>
            </w:r>
          </w:p>
        </w:tc>
      </w:tr>
    </w:tbl>
    <w:p w14:paraId="14C7CE63" w14:textId="23AD94B2" w:rsidR="00360C96" w:rsidRDefault="009F2165" w:rsidP="00360C96">
      <w:pPr>
        <w:pStyle w:val="ListParagraph"/>
        <w:spacing w:line="360" w:lineRule="auto"/>
        <w:ind w:left="1440"/>
        <w:rPr>
          <w:rFonts w:asciiTheme="majorBidi" w:hAnsiTheme="majorBidi" w:cstheme="majorBidi"/>
          <w:lang w:bidi="ar-SA"/>
        </w:rPr>
      </w:pPr>
      <w:r>
        <w:rPr>
          <w:rFonts w:asciiTheme="majorBidi" w:hAnsiTheme="majorBidi" w:cstheme="majorBidi"/>
          <w:lang w:bidi="ar-SA"/>
        </w:rPr>
        <w:t>*Standard protocol</w:t>
      </w:r>
    </w:p>
    <w:p w14:paraId="6E88F1EE" w14:textId="7A1B57F4" w:rsidR="00CB3208" w:rsidRDefault="00360C96" w:rsidP="004D6328">
      <w:pPr>
        <w:pStyle w:val="ListParagraph"/>
        <w:numPr>
          <w:ilvl w:val="1"/>
          <w:numId w:val="6"/>
        </w:numPr>
        <w:spacing w:line="360" w:lineRule="auto"/>
        <w:rPr>
          <w:rFonts w:asciiTheme="majorBidi" w:hAnsiTheme="majorBidi" w:cstheme="majorBidi"/>
          <w:lang w:bidi="ar-SA"/>
        </w:rPr>
      </w:pPr>
      <w:r w:rsidRPr="00B64818">
        <w:rPr>
          <w:rFonts w:asciiTheme="majorBidi" w:hAnsiTheme="majorBidi" w:cstheme="majorBidi"/>
          <w:lang w:bidi="ar-SA"/>
        </w:rPr>
        <w:t>In brief, BioIVT will collect blood samples from 25 healthy donors over three separate days, with 8–10 donors per session.</w:t>
      </w:r>
    </w:p>
    <w:p w14:paraId="02933FA0" w14:textId="77777777" w:rsidR="00863D69" w:rsidRPr="00863D69" w:rsidRDefault="00863D69" w:rsidP="00863D69">
      <w:pPr>
        <w:pStyle w:val="ListParagraph"/>
        <w:numPr>
          <w:ilvl w:val="1"/>
          <w:numId w:val="6"/>
        </w:numPr>
        <w:spacing w:line="360" w:lineRule="auto"/>
        <w:rPr>
          <w:rFonts w:asciiTheme="majorBidi" w:hAnsiTheme="majorBidi" w:cstheme="majorBidi"/>
          <w:lang w:bidi="ar-SA"/>
        </w:rPr>
      </w:pPr>
      <w:r w:rsidRPr="00863D69">
        <w:rPr>
          <w:rFonts w:asciiTheme="majorBidi" w:hAnsiTheme="majorBidi" w:cstheme="majorBidi"/>
          <w:lang w:bidi="ar-SA"/>
        </w:rPr>
        <w:t>Blood samples from each healthy donor will be collected as outlined in Appendix A: On-site Blood Collection and Plasma Preparation Protocol, and Table 1 above, following the list below:</w:t>
      </w:r>
    </w:p>
    <w:p w14:paraId="65FC98B1" w14:textId="77777777" w:rsidR="00863D69" w:rsidRPr="00863D69" w:rsidRDefault="00863D69" w:rsidP="00863D69">
      <w:pPr>
        <w:pStyle w:val="ListParagraph"/>
        <w:numPr>
          <w:ilvl w:val="0"/>
          <w:numId w:val="19"/>
        </w:numPr>
        <w:spacing w:line="360" w:lineRule="auto"/>
        <w:rPr>
          <w:rFonts w:asciiTheme="majorBidi" w:hAnsiTheme="majorBidi" w:cstheme="majorBidi"/>
          <w:lang w:bidi="ar-SA"/>
        </w:rPr>
      </w:pPr>
      <w:r w:rsidRPr="00863D69">
        <w:rPr>
          <w:rFonts w:asciiTheme="majorBidi" w:hAnsiTheme="majorBidi" w:cstheme="majorBidi"/>
          <w:lang w:bidi="ar-SA"/>
        </w:rPr>
        <w:t>1 x EDTA tube</w:t>
      </w:r>
    </w:p>
    <w:p w14:paraId="267AA7A7" w14:textId="77777777" w:rsidR="00863D69" w:rsidRPr="00863D69" w:rsidRDefault="00863D69" w:rsidP="00863D69">
      <w:pPr>
        <w:pStyle w:val="ListParagraph"/>
        <w:numPr>
          <w:ilvl w:val="0"/>
          <w:numId w:val="19"/>
        </w:numPr>
        <w:spacing w:line="360" w:lineRule="auto"/>
        <w:rPr>
          <w:rFonts w:asciiTheme="majorBidi" w:hAnsiTheme="majorBidi" w:cstheme="majorBidi"/>
          <w:lang w:bidi="ar-SA"/>
        </w:rPr>
      </w:pPr>
      <w:r w:rsidRPr="00863D69">
        <w:rPr>
          <w:rFonts w:asciiTheme="majorBidi" w:hAnsiTheme="majorBidi" w:cstheme="majorBidi"/>
          <w:lang w:bidi="ar-SA"/>
        </w:rPr>
        <w:t>3 x Cell-Free DNA BCT tubes</w:t>
      </w:r>
    </w:p>
    <w:p w14:paraId="4A7E8AFB" w14:textId="77777777" w:rsidR="00863D69" w:rsidRPr="00863D69" w:rsidRDefault="00863D69" w:rsidP="00863D69">
      <w:pPr>
        <w:pStyle w:val="ListParagraph"/>
        <w:numPr>
          <w:ilvl w:val="0"/>
          <w:numId w:val="19"/>
        </w:numPr>
        <w:spacing w:line="360" w:lineRule="auto"/>
        <w:rPr>
          <w:rFonts w:asciiTheme="majorBidi" w:hAnsiTheme="majorBidi" w:cstheme="majorBidi"/>
          <w:lang w:bidi="ar-SA"/>
        </w:rPr>
      </w:pPr>
      <w:r w:rsidRPr="00863D69">
        <w:rPr>
          <w:rFonts w:asciiTheme="majorBidi" w:hAnsiTheme="majorBidi" w:cstheme="majorBidi"/>
          <w:lang w:bidi="ar-SA"/>
        </w:rPr>
        <w:t xml:space="preserve">3 x Protein Plus BCT tubes </w:t>
      </w:r>
    </w:p>
    <w:p w14:paraId="038CBA3E" w14:textId="73A6ACCD" w:rsidR="00863D69" w:rsidRDefault="00863D69" w:rsidP="00863D69">
      <w:pPr>
        <w:pStyle w:val="ListParagraph"/>
        <w:numPr>
          <w:ilvl w:val="0"/>
          <w:numId w:val="19"/>
        </w:numPr>
        <w:spacing w:line="360" w:lineRule="auto"/>
        <w:rPr>
          <w:rFonts w:asciiTheme="majorBidi" w:hAnsiTheme="majorBidi" w:cstheme="majorBidi"/>
          <w:lang w:bidi="ar-SA"/>
        </w:rPr>
      </w:pPr>
      <w:r w:rsidRPr="00863D69">
        <w:rPr>
          <w:rFonts w:asciiTheme="majorBidi" w:hAnsiTheme="majorBidi" w:cstheme="majorBidi"/>
          <w:lang w:bidi="ar-SA"/>
        </w:rPr>
        <w:t>1 x BD Vacutainer™ Mononuclear CPT tube</w:t>
      </w:r>
    </w:p>
    <w:p w14:paraId="651EB6AB" w14:textId="627B06A6" w:rsidR="00863D69" w:rsidRDefault="00863D69" w:rsidP="00863D69">
      <w:pPr>
        <w:pStyle w:val="ListParagraph"/>
        <w:numPr>
          <w:ilvl w:val="1"/>
          <w:numId w:val="6"/>
        </w:numPr>
        <w:spacing w:line="360" w:lineRule="auto"/>
        <w:rPr>
          <w:rFonts w:asciiTheme="majorBidi" w:hAnsiTheme="majorBidi" w:cstheme="majorBidi"/>
          <w:lang w:bidi="ar-SA"/>
        </w:rPr>
      </w:pPr>
      <w:r>
        <w:rPr>
          <w:rFonts w:asciiTheme="majorBidi" w:hAnsiTheme="majorBidi" w:cstheme="majorBidi"/>
          <w:lang w:bidi="ar-SA"/>
        </w:rPr>
        <w:t>The time and date of blood sample collection and processing will be documented in the “</w:t>
      </w:r>
      <w:r w:rsidRPr="00F46647">
        <w:rPr>
          <w:rFonts w:asciiTheme="majorBidi" w:hAnsiTheme="majorBidi" w:cstheme="majorBidi"/>
          <w:lang w:bidi="ar-SA"/>
        </w:rPr>
        <w:t>Blood collection and plasma preparation checklist</w:t>
      </w:r>
      <w:r>
        <w:rPr>
          <w:rFonts w:asciiTheme="majorBidi" w:hAnsiTheme="majorBidi" w:cstheme="majorBidi"/>
          <w:lang w:bidi="ar-SA"/>
        </w:rPr>
        <w:t>” (Appendix B).</w:t>
      </w:r>
    </w:p>
    <w:p w14:paraId="366076BE" w14:textId="77777777" w:rsidR="00863D69" w:rsidRPr="00863D69" w:rsidRDefault="00863D69" w:rsidP="00863D69">
      <w:pPr>
        <w:pStyle w:val="ListParagraph"/>
        <w:numPr>
          <w:ilvl w:val="1"/>
          <w:numId w:val="6"/>
        </w:numPr>
        <w:spacing w:line="360" w:lineRule="auto"/>
        <w:rPr>
          <w:rFonts w:asciiTheme="majorBidi" w:hAnsiTheme="majorBidi" w:cstheme="majorBidi"/>
          <w:lang w:bidi="ar-SA"/>
        </w:rPr>
      </w:pPr>
      <w:commentRangeStart w:id="4"/>
      <w:commentRangeStart w:id="5"/>
      <w:r w:rsidRPr="00863D69">
        <w:rPr>
          <w:rFonts w:asciiTheme="majorBidi" w:hAnsiTheme="majorBidi" w:cstheme="majorBidi"/>
          <w:lang w:bidi="ar-SA"/>
        </w:rPr>
        <w:t>After blood collection, the experiment will be divided into 2 arms</w:t>
      </w:r>
      <w:commentRangeEnd w:id="4"/>
      <w:r w:rsidR="00240A24">
        <w:rPr>
          <w:rStyle w:val="CommentReference"/>
          <w:rFonts w:asciiTheme="minorHAnsi" w:eastAsiaTheme="minorEastAsia" w:hAnsiTheme="minorHAnsi" w:cstheme="minorBidi"/>
          <w:lang w:val="en-US"/>
        </w:rPr>
        <w:commentReference w:id="4"/>
      </w:r>
      <w:commentRangeEnd w:id="5"/>
      <w:r w:rsidR="00B265EF">
        <w:rPr>
          <w:rStyle w:val="CommentReference"/>
          <w:rFonts w:asciiTheme="minorHAnsi" w:eastAsiaTheme="minorEastAsia" w:hAnsiTheme="minorHAnsi" w:cstheme="minorBidi"/>
          <w:lang w:val="en-US"/>
        </w:rPr>
        <w:commentReference w:id="5"/>
      </w:r>
      <w:r w:rsidRPr="00863D69">
        <w:rPr>
          <w:rFonts w:asciiTheme="majorBidi" w:hAnsiTheme="majorBidi" w:cstheme="majorBidi"/>
          <w:lang w:bidi="ar-SA"/>
        </w:rPr>
        <w:t>:</w:t>
      </w:r>
    </w:p>
    <w:p w14:paraId="2DB82F37" w14:textId="77777777" w:rsidR="00863D69" w:rsidRPr="00863D69" w:rsidRDefault="00863D69" w:rsidP="004D05A8">
      <w:pPr>
        <w:pStyle w:val="ListParagraph"/>
        <w:numPr>
          <w:ilvl w:val="0"/>
          <w:numId w:val="20"/>
        </w:numPr>
        <w:spacing w:line="360" w:lineRule="auto"/>
        <w:rPr>
          <w:rFonts w:asciiTheme="majorBidi" w:hAnsiTheme="majorBidi" w:cstheme="majorBidi"/>
          <w:lang w:bidi="ar-SA"/>
        </w:rPr>
      </w:pPr>
      <w:r w:rsidRPr="00863D69">
        <w:rPr>
          <w:rFonts w:asciiTheme="majorBidi" w:hAnsiTheme="majorBidi" w:cstheme="majorBidi"/>
          <w:lang w:bidi="ar-SA"/>
        </w:rPr>
        <w:t>Arm 1 – includes the 3x Cell-Free DNA BCT tubes and 3x Protein Plus BCT tubes.</w:t>
      </w:r>
    </w:p>
    <w:p w14:paraId="0DF822CE" w14:textId="77777777" w:rsidR="00863D69" w:rsidRPr="00863D69" w:rsidRDefault="00863D69" w:rsidP="001F1697">
      <w:pPr>
        <w:pStyle w:val="ListParagraph"/>
        <w:numPr>
          <w:ilvl w:val="2"/>
          <w:numId w:val="21"/>
        </w:numPr>
        <w:spacing w:line="360" w:lineRule="auto"/>
        <w:ind w:left="1980"/>
        <w:rPr>
          <w:rFonts w:asciiTheme="majorBidi" w:hAnsiTheme="majorBidi" w:cstheme="majorBidi"/>
          <w:lang w:bidi="ar-SA"/>
        </w:rPr>
      </w:pPr>
      <w:r w:rsidRPr="00863D69">
        <w:rPr>
          <w:rFonts w:asciiTheme="majorBidi" w:hAnsiTheme="majorBidi" w:cstheme="majorBidi"/>
          <w:lang w:bidi="ar-SA"/>
        </w:rPr>
        <w:t>The tubes will be shipped at room temperature to the OncoHost lab at 1110 SE Cary Parkway, Suite 205, Cary, North Carolina, 27518, immediately after blood collection. BioIVT will coordinate and perform the Shipment using their FedEx account.</w:t>
      </w:r>
    </w:p>
    <w:p w14:paraId="035BF9CE" w14:textId="77777777" w:rsidR="00863D69" w:rsidRPr="00863D69" w:rsidRDefault="00863D69" w:rsidP="001F1697">
      <w:pPr>
        <w:pStyle w:val="ListParagraph"/>
        <w:numPr>
          <w:ilvl w:val="2"/>
          <w:numId w:val="21"/>
        </w:numPr>
        <w:spacing w:line="360" w:lineRule="auto"/>
        <w:ind w:left="1980"/>
        <w:rPr>
          <w:rFonts w:asciiTheme="majorBidi" w:hAnsiTheme="majorBidi" w:cstheme="majorBidi"/>
          <w:lang w:bidi="ar-SA"/>
        </w:rPr>
      </w:pPr>
      <w:r w:rsidRPr="00863D69">
        <w:rPr>
          <w:rFonts w:asciiTheme="majorBidi" w:hAnsiTheme="majorBidi" w:cstheme="majorBidi"/>
          <w:lang w:bidi="ar-SA"/>
        </w:rPr>
        <w:t xml:space="preserve">Samples of protocols 4, and 5 will be processed to plasma 20-28 hours after blood collection, as described in Appendix A. </w:t>
      </w:r>
    </w:p>
    <w:p w14:paraId="7A8AF374" w14:textId="77777777" w:rsidR="00863D69" w:rsidRPr="00863D69" w:rsidRDefault="00863D69" w:rsidP="001F1697">
      <w:pPr>
        <w:pStyle w:val="ListParagraph"/>
        <w:numPr>
          <w:ilvl w:val="2"/>
          <w:numId w:val="21"/>
        </w:numPr>
        <w:spacing w:line="360" w:lineRule="auto"/>
        <w:ind w:left="1980"/>
        <w:rPr>
          <w:rFonts w:asciiTheme="majorBidi" w:hAnsiTheme="majorBidi" w:cstheme="majorBidi"/>
          <w:lang w:bidi="ar-SA"/>
        </w:rPr>
      </w:pPr>
      <w:r w:rsidRPr="00863D69">
        <w:rPr>
          <w:rFonts w:asciiTheme="majorBidi" w:hAnsiTheme="majorBidi" w:cstheme="majorBidi"/>
          <w:lang w:bidi="ar-SA"/>
        </w:rPr>
        <w:t>Samples of protocols 6 and 7 will be processed to plasma 68-76 hours after blood collection, as described in Appendix A.</w:t>
      </w:r>
    </w:p>
    <w:p w14:paraId="3FAA9C02" w14:textId="77777777" w:rsidR="00863D69" w:rsidRPr="00863D69" w:rsidRDefault="00863D69" w:rsidP="001F1697">
      <w:pPr>
        <w:pStyle w:val="ListParagraph"/>
        <w:numPr>
          <w:ilvl w:val="2"/>
          <w:numId w:val="21"/>
        </w:numPr>
        <w:spacing w:line="360" w:lineRule="auto"/>
        <w:ind w:left="1980"/>
        <w:rPr>
          <w:rFonts w:asciiTheme="majorBidi" w:hAnsiTheme="majorBidi" w:cstheme="majorBidi"/>
          <w:lang w:bidi="ar-SA"/>
        </w:rPr>
      </w:pPr>
      <w:r w:rsidRPr="00863D69">
        <w:rPr>
          <w:rFonts w:asciiTheme="majorBidi" w:hAnsiTheme="majorBidi" w:cstheme="majorBidi"/>
          <w:lang w:bidi="ar-SA"/>
        </w:rPr>
        <w:t>Samples of protocols 8 and 9 will be processed to plasma 116-124 hours after blood collection, as described in Appendix A.</w:t>
      </w:r>
    </w:p>
    <w:p w14:paraId="0F2FBDBD" w14:textId="1BD02B5F" w:rsidR="00863D69" w:rsidRPr="00863D69" w:rsidRDefault="00863D69" w:rsidP="001F1697">
      <w:pPr>
        <w:pStyle w:val="ListParagraph"/>
        <w:numPr>
          <w:ilvl w:val="2"/>
          <w:numId w:val="21"/>
        </w:numPr>
        <w:spacing w:line="360" w:lineRule="auto"/>
        <w:ind w:left="1980"/>
        <w:rPr>
          <w:rFonts w:asciiTheme="majorBidi" w:hAnsiTheme="majorBidi" w:cstheme="majorBidi"/>
          <w:lang w:bidi="ar-SA"/>
        </w:rPr>
      </w:pPr>
      <w:r w:rsidRPr="00863D69">
        <w:rPr>
          <w:rFonts w:asciiTheme="majorBidi" w:hAnsiTheme="majorBidi" w:cstheme="majorBidi"/>
          <w:lang w:bidi="ar-SA"/>
        </w:rPr>
        <w:t>Plasma samples will be stored at -</w:t>
      </w:r>
      <w:r w:rsidR="0030203D">
        <w:rPr>
          <w:rFonts w:asciiTheme="majorBidi" w:hAnsiTheme="majorBidi" w:cstheme="majorBidi"/>
          <w:lang w:bidi="ar-SA"/>
        </w:rPr>
        <w:t>80</w:t>
      </w:r>
      <w:r w:rsidR="00BF5BDB">
        <w:rPr>
          <w:rFonts w:asciiTheme="majorBidi" w:hAnsiTheme="majorBidi" w:cstheme="majorBidi"/>
          <w:lang w:bidi="ar-SA"/>
        </w:rPr>
        <w:t>º</w:t>
      </w:r>
      <w:r w:rsidR="0030203D" w:rsidRPr="00863D69">
        <w:rPr>
          <w:rFonts w:asciiTheme="majorBidi" w:hAnsiTheme="majorBidi" w:cstheme="majorBidi"/>
          <w:lang w:bidi="ar-SA"/>
        </w:rPr>
        <w:t>C</w:t>
      </w:r>
      <w:r w:rsidRPr="00863D69">
        <w:rPr>
          <w:rFonts w:asciiTheme="majorBidi" w:hAnsiTheme="majorBidi" w:cstheme="majorBidi"/>
          <w:lang w:bidi="ar-SA"/>
        </w:rPr>
        <w:t xml:space="preserve"> until analysis.</w:t>
      </w:r>
    </w:p>
    <w:p w14:paraId="610CB947" w14:textId="358EBA4D" w:rsidR="00863D69" w:rsidRDefault="00863D69" w:rsidP="001F1697">
      <w:pPr>
        <w:pStyle w:val="ListParagraph"/>
        <w:numPr>
          <w:ilvl w:val="2"/>
          <w:numId w:val="21"/>
        </w:numPr>
        <w:spacing w:line="360" w:lineRule="auto"/>
        <w:ind w:left="1980"/>
        <w:rPr>
          <w:rFonts w:asciiTheme="majorBidi" w:hAnsiTheme="majorBidi" w:cstheme="majorBidi"/>
          <w:lang w:bidi="ar-SA"/>
        </w:rPr>
      </w:pPr>
      <w:r w:rsidRPr="00863D69">
        <w:rPr>
          <w:rFonts w:asciiTheme="majorBidi" w:hAnsiTheme="majorBidi" w:cstheme="majorBidi"/>
          <w:lang w:bidi="ar-SA"/>
        </w:rPr>
        <w:t>Desalting will be conducted on frozen "Plasma Cryovial_3" from protocols 6 and 7, following the procedure outlined in Appendix F.</w:t>
      </w:r>
    </w:p>
    <w:p w14:paraId="707DBA5E" w14:textId="77777777" w:rsidR="001F1697" w:rsidRPr="001F1697" w:rsidRDefault="001F1697" w:rsidP="001F1697">
      <w:pPr>
        <w:pStyle w:val="ListParagraph"/>
        <w:numPr>
          <w:ilvl w:val="1"/>
          <w:numId w:val="21"/>
        </w:numPr>
        <w:spacing w:line="360" w:lineRule="auto"/>
        <w:rPr>
          <w:rFonts w:asciiTheme="majorBidi" w:hAnsiTheme="majorBidi" w:cstheme="majorBidi"/>
          <w:lang w:bidi="ar-SA"/>
        </w:rPr>
      </w:pPr>
      <w:r w:rsidRPr="001F1697">
        <w:rPr>
          <w:rFonts w:asciiTheme="majorBidi" w:hAnsiTheme="majorBidi" w:cstheme="majorBidi"/>
          <w:lang w:bidi="ar-SA"/>
        </w:rPr>
        <w:t>Arm 2 – includes the 1 x EDTA and 1 x BD Vacutainer™ Mononuclear CPT tubes.</w:t>
      </w:r>
    </w:p>
    <w:p w14:paraId="2263AAE7" w14:textId="77777777" w:rsidR="001F1697" w:rsidRPr="001F1697" w:rsidRDefault="001F1697" w:rsidP="001F1697">
      <w:pPr>
        <w:pStyle w:val="ListParagraph"/>
        <w:numPr>
          <w:ilvl w:val="2"/>
          <w:numId w:val="21"/>
        </w:numPr>
        <w:spacing w:line="360" w:lineRule="auto"/>
        <w:ind w:left="1980"/>
        <w:rPr>
          <w:rFonts w:asciiTheme="majorBidi" w:hAnsiTheme="majorBidi" w:cstheme="majorBidi"/>
          <w:lang w:bidi="ar-SA"/>
        </w:rPr>
      </w:pPr>
      <w:r w:rsidRPr="001F1697">
        <w:rPr>
          <w:rFonts w:asciiTheme="majorBidi" w:hAnsiTheme="majorBidi" w:cstheme="majorBidi"/>
          <w:lang w:bidi="ar-SA"/>
        </w:rPr>
        <w:t>The blood in the 1 x EDTA and 1 x BD Vacutainer™ Mononuclear CPT tube will be further used for plasma isolation as described in Appendix A. Processing will be performed at the point of collection and frozen until shipment to the OncoHost lab.</w:t>
      </w:r>
    </w:p>
    <w:p w14:paraId="64A0120B" w14:textId="77777777" w:rsidR="001F1697" w:rsidRPr="001F1697" w:rsidRDefault="001F1697" w:rsidP="001F1697">
      <w:pPr>
        <w:pStyle w:val="ListParagraph"/>
        <w:numPr>
          <w:ilvl w:val="2"/>
          <w:numId w:val="21"/>
        </w:numPr>
        <w:spacing w:line="360" w:lineRule="auto"/>
        <w:ind w:left="1980"/>
        <w:rPr>
          <w:rFonts w:asciiTheme="majorBidi" w:hAnsiTheme="majorBidi" w:cstheme="majorBidi"/>
          <w:lang w:bidi="ar-SA"/>
        </w:rPr>
      </w:pPr>
      <w:r w:rsidRPr="001F1697">
        <w:rPr>
          <w:rFonts w:asciiTheme="majorBidi" w:hAnsiTheme="majorBidi" w:cstheme="majorBidi"/>
          <w:lang w:bidi="ar-SA"/>
        </w:rPr>
        <w:t xml:space="preserve">Plasma samples in the cryovials will be shipped on dry ice and VAMS will be shipped at ambient temperature. Shipment will be coordinated and performed by BioIVT, using their FedEx account.  </w:t>
      </w:r>
    </w:p>
    <w:p w14:paraId="49C41100" w14:textId="0CA1358B" w:rsidR="00C72893" w:rsidRPr="003B2636" w:rsidRDefault="00242E7A" w:rsidP="00E76CB4">
      <w:pPr>
        <w:pStyle w:val="ListParagraph"/>
        <w:numPr>
          <w:ilvl w:val="0"/>
          <w:numId w:val="23"/>
        </w:numPr>
        <w:spacing w:line="360" w:lineRule="auto"/>
        <w:ind w:left="1418" w:hanging="425"/>
        <w:rPr>
          <w:rFonts w:asciiTheme="majorBidi" w:hAnsiTheme="majorBidi" w:cstheme="majorBidi"/>
          <w:lang w:bidi="ar-SA"/>
        </w:rPr>
      </w:pPr>
      <w:r w:rsidRPr="0040380E">
        <w:rPr>
          <w:rFonts w:asciiTheme="majorBidi" w:hAnsiTheme="majorBidi" w:cstheme="majorBidi"/>
          <w:lang w:bidi="ar-SA"/>
        </w:rPr>
        <w:t xml:space="preserve">Upon </w:t>
      </w:r>
      <w:r w:rsidR="00575213" w:rsidRPr="0040380E">
        <w:rPr>
          <w:rFonts w:asciiTheme="majorBidi" w:hAnsiTheme="majorBidi" w:cstheme="majorBidi"/>
          <w:lang w:bidi="ar-SA"/>
        </w:rPr>
        <w:t>arrival</w:t>
      </w:r>
      <w:r w:rsidRPr="0040380E">
        <w:rPr>
          <w:rFonts w:asciiTheme="majorBidi" w:hAnsiTheme="majorBidi" w:cstheme="majorBidi"/>
          <w:lang w:bidi="ar-SA"/>
        </w:rPr>
        <w:t xml:space="preserve"> </w:t>
      </w:r>
      <w:r w:rsidR="001E2559" w:rsidRPr="00F106C5">
        <w:rPr>
          <w:rFonts w:asciiTheme="majorBidi" w:hAnsiTheme="majorBidi" w:cstheme="majorBidi"/>
          <w:lang w:bidi="ar-SA"/>
        </w:rPr>
        <w:t>of the samples to the lab, a</w:t>
      </w:r>
      <w:r w:rsidR="00443153" w:rsidRPr="00F106C5">
        <w:rPr>
          <w:rFonts w:asciiTheme="majorBidi" w:hAnsiTheme="majorBidi" w:cstheme="majorBidi"/>
          <w:lang w:bidi="ar-SA"/>
        </w:rPr>
        <w:t>ll</w:t>
      </w:r>
      <w:r w:rsidR="00443153" w:rsidRPr="003B2636">
        <w:rPr>
          <w:rFonts w:asciiTheme="majorBidi" w:hAnsiTheme="majorBidi" w:cstheme="majorBidi"/>
          <w:lang w:bidi="ar-SA"/>
        </w:rPr>
        <w:t xml:space="preserve"> samples will be documented in the LabGuru.</w:t>
      </w:r>
    </w:p>
    <w:p w14:paraId="6BE11DB0" w14:textId="40086A21" w:rsidR="001F1697" w:rsidRPr="001F1697" w:rsidRDefault="001F1697" w:rsidP="00B52613">
      <w:pPr>
        <w:pStyle w:val="ListParagraph"/>
        <w:numPr>
          <w:ilvl w:val="0"/>
          <w:numId w:val="23"/>
        </w:numPr>
        <w:spacing w:line="360" w:lineRule="auto"/>
        <w:ind w:left="1418" w:hanging="425"/>
        <w:rPr>
          <w:rFonts w:asciiTheme="majorBidi" w:hAnsiTheme="majorBidi" w:cstheme="majorBidi"/>
          <w:lang w:bidi="ar-SA"/>
        </w:rPr>
      </w:pPr>
      <w:r w:rsidRPr="001F1697">
        <w:rPr>
          <w:rFonts w:asciiTheme="majorBidi" w:hAnsiTheme="majorBidi" w:cstheme="majorBidi"/>
          <w:lang w:bidi="ar-SA"/>
        </w:rPr>
        <w:t>Cryovials containing the plasma samples will be stored at -</w:t>
      </w:r>
      <w:r w:rsidR="001F33E2">
        <w:rPr>
          <w:rFonts w:asciiTheme="majorBidi" w:hAnsiTheme="majorBidi" w:cstheme="majorBidi"/>
          <w:lang w:bidi="ar-SA"/>
        </w:rPr>
        <w:t>80</w:t>
      </w:r>
      <w:r w:rsidR="00BF5BDB">
        <w:rPr>
          <w:rFonts w:ascii="Symbol" w:eastAsia="Symbol" w:hAnsi="Symbol" w:cs="Symbol"/>
          <w:lang w:bidi="ar-SA"/>
        </w:rPr>
        <w:t>°</w:t>
      </w:r>
      <w:r w:rsidR="001F33E2" w:rsidRPr="001F1697">
        <w:rPr>
          <w:rFonts w:asciiTheme="majorBidi" w:hAnsiTheme="majorBidi" w:cstheme="majorBidi"/>
          <w:lang w:bidi="ar-SA"/>
        </w:rPr>
        <w:t>C</w:t>
      </w:r>
      <w:r w:rsidRPr="001F1697">
        <w:rPr>
          <w:rFonts w:asciiTheme="majorBidi" w:hAnsiTheme="majorBidi" w:cstheme="majorBidi"/>
          <w:lang w:bidi="ar-SA"/>
        </w:rPr>
        <w:t xml:space="preserve"> until analysis.</w:t>
      </w:r>
    </w:p>
    <w:p w14:paraId="0E716888" w14:textId="614575ED" w:rsidR="00C50C32" w:rsidRDefault="001F1697" w:rsidP="00CC5473">
      <w:pPr>
        <w:pStyle w:val="ListParagraph"/>
        <w:numPr>
          <w:ilvl w:val="0"/>
          <w:numId w:val="23"/>
        </w:numPr>
        <w:spacing w:line="360" w:lineRule="auto"/>
        <w:ind w:left="1418" w:hanging="425"/>
        <w:rPr>
          <w:rFonts w:asciiTheme="majorBidi" w:hAnsiTheme="majorBidi" w:cstheme="majorBidi"/>
          <w:lang w:bidi="ar-SA"/>
        </w:rPr>
      </w:pPr>
      <w:r w:rsidRPr="001F1697">
        <w:rPr>
          <w:rFonts w:asciiTheme="majorBidi" w:hAnsiTheme="majorBidi" w:cstheme="majorBidi"/>
          <w:lang w:bidi="ar-SA"/>
        </w:rPr>
        <w:t>Further extraction of the plasma from the VAMS will be performed as described in “On-site blood collection and plasma preparation protocol” (Appendix A).</w:t>
      </w:r>
    </w:p>
    <w:p w14:paraId="1D6CF79E" w14:textId="20738532" w:rsidR="003E01A8" w:rsidRPr="003E5133" w:rsidRDefault="00510215" w:rsidP="00E76CB4">
      <w:pPr>
        <w:pStyle w:val="ListParagraph"/>
        <w:numPr>
          <w:ilvl w:val="0"/>
          <w:numId w:val="23"/>
        </w:numPr>
        <w:spacing w:line="360" w:lineRule="auto"/>
        <w:ind w:left="1418" w:hanging="425"/>
        <w:rPr>
          <w:rFonts w:asciiTheme="majorBidi" w:hAnsiTheme="majorBidi" w:cstheme="majorBidi"/>
          <w:lang w:bidi="ar-SA"/>
        </w:rPr>
      </w:pPr>
      <w:r>
        <w:rPr>
          <w:rFonts w:asciiTheme="majorBidi" w:hAnsiTheme="majorBidi" w:cstheme="majorBidi"/>
          <w:lang w:bidi="ar-SA"/>
        </w:rPr>
        <w:t>Proteomic a</w:t>
      </w:r>
      <w:r w:rsidR="003A275C">
        <w:rPr>
          <w:rFonts w:asciiTheme="majorBidi" w:hAnsiTheme="majorBidi" w:cstheme="majorBidi"/>
          <w:lang w:bidi="ar-SA"/>
        </w:rPr>
        <w:t xml:space="preserve">nalysis will be </w:t>
      </w:r>
      <w:del w:id="6" w:author="Shani Raveh" w:date="2025-03-24T15:22:00Z" w16du:dateUtc="2025-03-24T13:22:00Z">
        <w:r w:rsidR="003A275C">
          <w:rPr>
            <w:rFonts w:asciiTheme="majorBidi" w:hAnsiTheme="majorBidi" w:cstheme="majorBidi"/>
            <w:lang w:bidi="ar-SA"/>
          </w:rPr>
          <w:delText xml:space="preserve">first </w:delText>
        </w:r>
      </w:del>
      <w:r w:rsidR="003A275C">
        <w:rPr>
          <w:rFonts w:asciiTheme="majorBidi" w:hAnsiTheme="majorBidi" w:cstheme="majorBidi"/>
          <w:lang w:bidi="ar-SA"/>
        </w:rPr>
        <w:t xml:space="preserve">performed </w:t>
      </w:r>
      <w:del w:id="7" w:author="Shani Raveh" w:date="2025-03-24T15:22:00Z" w16du:dateUtc="2025-03-24T13:22:00Z">
        <w:r w:rsidR="003A275C">
          <w:rPr>
            <w:rFonts w:asciiTheme="majorBidi" w:hAnsiTheme="majorBidi" w:cstheme="majorBidi"/>
            <w:lang w:bidi="ar-SA"/>
          </w:rPr>
          <w:delText>on s</w:delText>
        </w:r>
        <w:r w:rsidR="007905BA">
          <w:rPr>
            <w:rFonts w:asciiTheme="majorBidi" w:hAnsiTheme="majorBidi" w:cstheme="majorBidi"/>
            <w:lang w:bidi="ar-SA"/>
          </w:rPr>
          <w:delText>amples from pro</w:delText>
        </w:r>
        <w:r w:rsidR="003A275C">
          <w:rPr>
            <w:rFonts w:asciiTheme="majorBidi" w:hAnsiTheme="majorBidi" w:cstheme="majorBidi"/>
            <w:lang w:bidi="ar-SA"/>
          </w:rPr>
          <w:delText xml:space="preserve">tocols 1, </w:delText>
        </w:r>
        <w:commentRangeStart w:id="8"/>
        <w:r w:rsidR="003A275C">
          <w:rPr>
            <w:rFonts w:asciiTheme="majorBidi" w:hAnsiTheme="majorBidi" w:cstheme="majorBidi"/>
            <w:lang w:bidi="ar-SA"/>
          </w:rPr>
          <w:delText>2</w:delText>
        </w:r>
        <w:commentRangeEnd w:id="8"/>
        <w:r w:rsidR="004171D5">
          <w:rPr>
            <w:rStyle w:val="CommentReference"/>
            <w:rFonts w:asciiTheme="minorHAnsi" w:eastAsiaTheme="minorEastAsia" w:hAnsiTheme="minorHAnsi" w:cstheme="minorBidi"/>
            <w:lang w:val="en-US"/>
          </w:rPr>
          <w:commentReference w:id="8"/>
        </w:r>
        <w:r w:rsidR="003A275C">
          <w:rPr>
            <w:rFonts w:asciiTheme="majorBidi" w:hAnsiTheme="majorBidi" w:cstheme="majorBidi"/>
            <w:lang w:bidi="ar-SA"/>
          </w:rPr>
          <w:delText>, 3, 6, and 7</w:delText>
        </w:r>
        <w:r w:rsidR="00891C1E" w:rsidRPr="00F106C5">
          <w:rPr>
            <w:rFonts w:asciiTheme="majorBidi" w:hAnsiTheme="majorBidi" w:cstheme="majorBidi"/>
            <w:lang w:bidi="ar-SA"/>
          </w:rPr>
          <w:delText xml:space="preserve"> </w:delText>
        </w:r>
        <w:r w:rsidR="009438D0">
          <w:rPr>
            <w:rFonts w:asciiTheme="majorBidi" w:hAnsiTheme="majorBidi" w:cstheme="majorBidi"/>
            <w:lang w:bidi="ar-SA"/>
          </w:rPr>
          <w:delText xml:space="preserve"> </w:delText>
        </w:r>
      </w:del>
      <w:r w:rsidR="00345C2A">
        <w:rPr>
          <w:rFonts w:asciiTheme="majorBidi" w:hAnsiTheme="majorBidi" w:cstheme="majorBidi"/>
          <w:lang w:bidi="ar-SA"/>
        </w:rPr>
        <w:t>\</w:t>
      </w:r>
      <w:r w:rsidR="009438D0">
        <w:rPr>
          <w:rFonts w:asciiTheme="majorBidi" w:hAnsiTheme="majorBidi" w:cstheme="majorBidi"/>
          <w:lang w:bidi="ar-SA"/>
        </w:rPr>
        <w:t>according to SOP ONC</w:t>
      </w:r>
      <w:r w:rsidR="001E351D">
        <w:rPr>
          <w:rFonts w:asciiTheme="majorBidi" w:hAnsiTheme="majorBidi" w:cstheme="majorBidi"/>
          <w:lang w:bidi="ar-SA"/>
        </w:rPr>
        <w:t>-</w:t>
      </w:r>
      <w:r w:rsidR="00736F10">
        <w:rPr>
          <w:rFonts w:asciiTheme="majorBidi" w:hAnsiTheme="majorBidi" w:cstheme="majorBidi"/>
          <w:lang w:bidi="ar-SA"/>
        </w:rPr>
        <w:t>100</w:t>
      </w:r>
      <w:r w:rsidR="001E351D">
        <w:rPr>
          <w:rFonts w:asciiTheme="majorBidi" w:hAnsiTheme="majorBidi" w:cstheme="majorBidi"/>
          <w:lang w:bidi="ar-SA"/>
        </w:rPr>
        <w:t xml:space="preserve"> </w:t>
      </w:r>
      <w:r w:rsidR="00A71F83" w:rsidRPr="00A71F83">
        <w:rPr>
          <w:rFonts w:asciiTheme="majorBidi" w:hAnsiTheme="majorBidi" w:cstheme="majorBidi"/>
          <w:lang w:bidi="ar-SA"/>
        </w:rPr>
        <w:t>Oncohost PROphet® Proteomic Assay</w:t>
      </w:r>
      <w:r w:rsidR="003A275C" w:rsidRPr="00F106C5">
        <w:rPr>
          <w:rFonts w:asciiTheme="majorBidi" w:hAnsiTheme="majorBidi" w:cstheme="majorBidi"/>
          <w:lang w:bidi="ar-SA"/>
        </w:rPr>
        <w:t xml:space="preserve">. </w:t>
      </w:r>
    </w:p>
    <w:p w14:paraId="3E96951A" w14:textId="69138235" w:rsidR="000E05AF" w:rsidRDefault="00C14A83" w:rsidP="00E76CB4">
      <w:pPr>
        <w:pStyle w:val="ListParagraph"/>
        <w:numPr>
          <w:ilvl w:val="0"/>
          <w:numId w:val="23"/>
        </w:numPr>
        <w:spacing w:line="360" w:lineRule="auto"/>
        <w:ind w:left="1418" w:hanging="425"/>
        <w:rPr>
          <w:del w:id="9" w:author="Shani Raveh" w:date="2025-03-24T15:22:00Z" w16du:dateUtc="2025-03-24T13:22:00Z"/>
          <w:rFonts w:asciiTheme="majorBidi" w:hAnsiTheme="majorBidi" w:cstheme="majorBidi"/>
          <w:lang w:bidi="ar-SA"/>
        </w:rPr>
      </w:pPr>
      <w:commentRangeStart w:id="10"/>
      <w:del w:id="11" w:author="Shani Raveh" w:date="2025-03-24T15:22:00Z" w16du:dateUtc="2025-03-24T13:22:00Z">
        <w:r w:rsidRPr="00C14A83">
          <w:rPr>
            <w:rFonts w:asciiTheme="majorBidi" w:hAnsiTheme="majorBidi" w:cstheme="majorBidi"/>
            <w:lang w:bidi="ar-SA"/>
          </w:rPr>
          <w:delText xml:space="preserve">Further analysis of samples from protocols </w:delText>
        </w:r>
        <w:commentRangeStart w:id="12"/>
        <w:r w:rsidRPr="00C14A83">
          <w:rPr>
            <w:rFonts w:asciiTheme="majorBidi" w:hAnsiTheme="majorBidi" w:cstheme="majorBidi"/>
            <w:lang w:bidi="ar-SA"/>
          </w:rPr>
          <w:delText>4, 5, 8</w:delText>
        </w:r>
        <w:r>
          <w:rPr>
            <w:rFonts w:asciiTheme="majorBidi" w:hAnsiTheme="majorBidi" w:cstheme="majorBidi"/>
            <w:lang w:bidi="ar-SA"/>
          </w:rPr>
          <w:delText xml:space="preserve">, and </w:delText>
        </w:r>
        <w:r w:rsidRPr="00C14A83">
          <w:rPr>
            <w:rFonts w:asciiTheme="majorBidi" w:hAnsiTheme="majorBidi" w:cstheme="majorBidi"/>
            <w:lang w:bidi="ar-SA"/>
          </w:rPr>
          <w:delText>9</w:delText>
        </w:r>
        <w:commentRangeEnd w:id="12"/>
        <w:r w:rsidR="00DD5E63">
          <w:rPr>
            <w:rStyle w:val="CommentReference"/>
            <w:rFonts w:asciiTheme="minorHAnsi" w:eastAsiaTheme="minorEastAsia" w:hAnsiTheme="minorHAnsi" w:cstheme="minorBidi"/>
            <w:lang w:val="en-US"/>
          </w:rPr>
          <w:commentReference w:id="12"/>
        </w:r>
        <w:r w:rsidRPr="00C14A83">
          <w:rPr>
            <w:rFonts w:asciiTheme="majorBidi" w:hAnsiTheme="majorBidi" w:cstheme="majorBidi"/>
            <w:lang w:bidi="ar-SA"/>
          </w:rPr>
          <w:delText xml:space="preserve"> will be </w:delText>
        </w:r>
        <w:r>
          <w:rPr>
            <w:rFonts w:asciiTheme="majorBidi" w:hAnsiTheme="majorBidi" w:cstheme="majorBidi"/>
            <w:lang w:bidi="ar-SA"/>
          </w:rPr>
          <w:delText>performed</w:delText>
        </w:r>
        <w:r w:rsidRPr="00C14A83">
          <w:rPr>
            <w:rFonts w:asciiTheme="majorBidi" w:hAnsiTheme="majorBidi" w:cstheme="majorBidi"/>
            <w:lang w:bidi="ar-SA"/>
          </w:rPr>
          <w:delText xml:space="preserve"> </w:delText>
        </w:r>
        <w:r w:rsidR="00A22ED6">
          <w:rPr>
            <w:rFonts w:asciiTheme="majorBidi" w:hAnsiTheme="majorBidi" w:cstheme="majorBidi"/>
            <w:lang w:bidi="ar-SA"/>
          </w:rPr>
          <w:delText xml:space="preserve">pending and </w:delText>
        </w:r>
        <w:r w:rsidRPr="00C14A83">
          <w:rPr>
            <w:rFonts w:asciiTheme="majorBidi" w:hAnsiTheme="majorBidi" w:cstheme="majorBidi"/>
            <w:lang w:bidi="ar-SA"/>
          </w:rPr>
          <w:delText xml:space="preserve">based on </w:delText>
        </w:r>
        <w:r w:rsidR="00F31DC9">
          <w:rPr>
            <w:rFonts w:asciiTheme="majorBidi" w:hAnsiTheme="majorBidi" w:cstheme="majorBidi"/>
            <w:lang w:bidi="ar-SA"/>
          </w:rPr>
          <w:delText>initial results</w:delText>
        </w:r>
        <w:commentRangeEnd w:id="10"/>
        <w:r w:rsidR="009A490F">
          <w:rPr>
            <w:rStyle w:val="CommentReference"/>
            <w:rFonts w:asciiTheme="minorHAnsi" w:eastAsiaTheme="minorEastAsia" w:hAnsiTheme="minorHAnsi" w:cstheme="minorBidi"/>
            <w:lang w:val="en-US"/>
          </w:rPr>
          <w:commentReference w:id="10"/>
        </w:r>
      </w:del>
    </w:p>
    <w:p w14:paraId="40F5299B" w14:textId="77777777" w:rsidR="00007851" w:rsidRDefault="00007851" w:rsidP="003C4584">
      <w:pPr>
        <w:spacing w:line="360" w:lineRule="auto"/>
        <w:rPr>
          <w:rFonts w:asciiTheme="majorBidi" w:hAnsiTheme="majorBidi" w:cstheme="majorBidi"/>
          <w:lang w:bidi="ar-SA"/>
        </w:rPr>
      </w:pPr>
    </w:p>
    <w:p w14:paraId="12A71909" w14:textId="30DA720C" w:rsidR="006E4D39" w:rsidRDefault="00E44BFD" w:rsidP="00E44BFD">
      <w:pPr>
        <w:pStyle w:val="ListParagraph"/>
        <w:numPr>
          <w:ilvl w:val="0"/>
          <w:numId w:val="6"/>
        </w:numPr>
        <w:spacing w:line="360" w:lineRule="auto"/>
        <w:rPr>
          <w:ins w:id="13" w:author="Itamar Sela" w:date="2025-03-25T12:38:00Z" w16du:dateUtc="2025-03-25T10:38:00Z"/>
          <w:rFonts w:asciiTheme="majorBidi" w:hAnsiTheme="majorBidi" w:cstheme="majorBidi"/>
          <w:b/>
          <w:bCs/>
        </w:rPr>
      </w:pPr>
      <w:ins w:id="14" w:author="Itamar Sela" w:date="2025-03-25T12:38:00Z" w16du:dateUtc="2025-03-25T10:38:00Z">
        <w:r>
          <w:rPr>
            <w:rFonts w:asciiTheme="majorBidi" w:hAnsiTheme="majorBidi" w:cstheme="majorBidi"/>
            <w:b/>
            <w:bCs/>
          </w:rPr>
          <w:t>Plates plan</w:t>
        </w:r>
      </w:ins>
    </w:p>
    <w:p w14:paraId="22140E49" w14:textId="77777777" w:rsidR="009F1515" w:rsidRDefault="009F1515" w:rsidP="00A913F2">
      <w:pPr>
        <w:pStyle w:val="ListParagraph"/>
        <w:numPr>
          <w:ilvl w:val="1"/>
          <w:numId w:val="6"/>
        </w:numPr>
        <w:spacing w:line="360" w:lineRule="auto"/>
        <w:rPr>
          <w:ins w:id="15" w:author="Itamar Sela" w:date="2025-03-25T12:41:00Z" w16du:dateUtc="2025-03-25T10:41:00Z"/>
          <w:rFonts w:asciiTheme="majorBidi" w:hAnsiTheme="majorBidi" w:cstheme="majorBidi"/>
          <w:b/>
          <w:bCs/>
        </w:rPr>
      </w:pPr>
      <w:ins w:id="16" w:author="Itamar Sela" w:date="2025-03-25T12:41:00Z" w16du:dateUtc="2025-03-25T10:41:00Z">
        <w:r>
          <w:rPr>
            <w:rFonts w:asciiTheme="majorBidi" w:hAnsiTheme="majorBidi" w:cstheme="majorBidi"/>
            <w:b/>
            <w:bCs/>
          </w:rPr>
          <w:t>Phase I</w:t>
        </w:r>
      </w:ins>
    </w:p>
    <w:p w14:paraId="2477123B" w14:textId="6B65239C" w:rsidR="00E44BFD" w:rsidRDefault="008F4801">
      <w:pPr>
        <w:pStyle w:val="ListParagraph"/>
        <w:numPr>
          <w:ilvl w:val="2"/>
          <w:numId w:val="6"/>
        </w:numPr>
        <w:spacing w:line="360" w:lineRule="auto"/>
        <w:rPr>
          <w:ins w:id="17" w:author="Itamar Sela" w:date="2025-03-25T12:38:00Z" w16du:dateUtc="2025-03-25T10:38:00Z"/>
          <w:rFonts w:asciiTheme="majorBidi" w:hAnsiTheme="majorBidi" w:cstheme="majorBidi"/>
          <w:b/>
          <w:bCs/>
        </w:rPr>
        <w:pPrChange w:id="18" w:author="Itamar Sela" w:date="2025-03-25T12:41:00Z" w16du:dateUtc="2025-03-25T10:41:00Z">
          <w:pPr>
            <w:pStyle w:val="ListParagraph"/>
            <w:numPr>
              <w:ilvl w:val="1"/>
              <w:numId w:val="6"/>
            </w:numPr>
            <w:spacing w:line="360" w:lineRule="auto"/>
            <w:ind w:left="1440" w:hanging="360"/>
          </w:pPr>
        </w:pPrChange>
      </w:pPr>
      <w:ins w:id="19" w:author="Itamar Sela" w:date="2025-03-25T12:38:00Z" w16du:dateUtc="2025-03-25T10:38:00Z">
        <w:r>
          <w:rPr>
            <w:rFonts w:asciiTheme="majorBidi" w:hAnsiTheme="majorBidi" w:cstheme="majorBidi"/>
            <w:b/>
            <w:bCs/>
          </w:rPr>
          <w:t>EDTA plasma x25</w:t>
        </w:r>
      </w:ins>
    </w:p>
    <w:p w14:paraId="6FC6357C" w14:textId="1D4764B3" w:rsidR="008F4801" w:rsidRDefault="00E32DFF">
      <w:pPr>
        <w:pStyle w:val="ListParagraph"/>
        <w:numPr>
          <w:ilvl w:val="2"/>
          <w:numId w:val="6"/>
        </w:numPr>
        <w:spacing w:line="360" w:lineRule="auto"/>
        <w:rPr>
          <w:ins w:id="20" w:author="Itamar Sela" w:date="2025-03-25T12:38:00Z" w16du:dateUtc="2025-03-25T10:38:00Z"/>
          <w:rFonts w:asciiTheme="majorBidi" w:hAnsiTheme="majorBidi" w:cstheme="majorBidi"/>
          <w:b/>
          <w:bCs/>
        </w:rPr>
        <w:pPrChange w:id="21" w:author="Itamar Sela" w:date="2025-03-25T12:41:00Z" w16du:dateUtc="2025-03-25T10:41:00Z">
          <w:pPr>
            <w:pStyle w:val="ListParagraph"/>
            <w:numPr>
              <w:ilvl w:val="1"/>
              <w:numId w:val="6"/>
            </w:numPr>
            <w:spacing w:line="360" w:lineRule="auto"/>
            <w:ind w:left="1440" w:hanging="360"/>
          </w:pPr>
        </w:pPrChange>
      </w:pPr>
      <w:ins w:id="22" w:author="Itamar Sela" w:date="2025-03-25T12:38:00Z" w16du:dateUtc="2025-03-25T10:38:00Z">
        <w:r>
          <w:rPr>
            <w:rFonts w:asciiTheme="majorBidi" w:hAnsiTheme="majorBidi" w:cstheme="majorBidi"/>
            <w:b/>
            <w:bCs/>
          </w:rPr>
          <w:t>CPT x25</w:t>
        </w:r>
      </w:ins>
    </w:p>
    <w:p w14:paraId="0FF179B7" w14:textId="13371EDB" w:rsidR="00E32DFF" w:rsidRDefault="004A65F8">
      <w:pPr>
        <w:pStyle w:val="ListParagraph"/>
        <w:numPr>
          <w:ilvl w:val="2"/>
          <w:numId w:val="6"/>
        </w:numPr>
        <w:spacing w:line="360" w:lineRule="auto"/>
        <w:rPr>
          <w:ins w:id="23" w:author="Itamar Sela" w:date="2025-03-25T12:39:00Z" w16du:dateUtc="2025-03-25T10:39:00Z"/>
          <w:rFonts w:asciiTheme="majorBidi" w:hAnsiTheme="majorBidi" w:cstheme="majorBidi"/>
          <w:b/>
          <w:bCs/>
        </w:rPr>
        <w:pPrChange w:id="24" w:author="Itamar Sela" w:date="2025-03-25T12:41:00Z" w16du:dateUtc="2025-03-25T10:41:00Z">
          <w:pPr>
            <w:pStyle w:val="ListParagraph"/>
            <w:numPr>
              <w:ilvl w:val="1"/>
              <w:numId w:val="6"/>
            </w:numPr>
            <w:spacing w:line="360" w:lineRule="auto"/>
            <w:ind w:left="1440" w:hanging="360"/>
          </w:pPr>
        </w:pPrChange>
      </w:pPr>
      <w:ins w:id="25" w:author="Itamar Sela" w:date="2025-03-25T12:39:00Z" w16du:dateUtc="2025-03-25T10:39:00Z">
        <w:r>
          <w:rPr>
            <w:rFonts w:asciiTheme="majorBidi" w:hAnsiTheme="majorBidi" w:cstheme="majorBidi"/>
            <w:b/>
            <w:bCs/>
          </w:rPr>
          <w:t>STRECK ctDNA 72hr + desalination x25</w:t>
        </w:r>
      </w:ins>
    </w:p>
    <w:p w14:paraId="1B67C73B" w14:textId="3943BBE2" w:rsidR="00AC39B9" w:rsidRDefault="00AC39B9">
      <w:pPr>
        <w:pStyle w:val="ListParagraph"/>
        <w:numPr>
          <w:ilvl w:val="2"/>
          <w:numId w:val="6"/>
        </w:numPr>
        <w:spacing w:line="360" w:lineRule="auto"/>
        <w:rPr>
          <w:ins w:id="26" w:author="Itamar Sela" w:date="2025-03-25T12:39:00Z" w16du:dateUtc="2025-03-25T10:39:00Z"/>
          <w:rFonts w:asciiTheme="majorBidi" w:hAnsiTheme="majorBidi" w:cstheme="majorBidi"/>
          <w:b/>
          <w:bCs/>
        </w:rPr>
        <w:pPrChange w:id="27" w:author="Itamar Sela" w:date="2025-03-25T12:41:00Z" w16du:dateUtc="2025-03-25T10:41:00Z">
          <w:pPr>
            <w:pStyle w:val="ListParagraph"/>
            <w:numPr>
              <w:ilvl w:val="1"/>
              <w:numId w:val="6"/>
            </w:numPr>
            <w:spacing w:line="360" w:lineRule="auto"/>
            <w:ind w:left="1440" w:hanging="360"/>
          </w:pPr>
        </w:pPrChange>
      </w:pPr>
      <w:ins w:id="28" w:author="Itamar Sela" w:date="2025-03-25T12:39:00Z" w16du:dateUtc="2025-03-25T10:39:00Z">
        <w:r>
          <w:rPr>
            <w:rFonts w:asciiTheme="majorBidi" w:hAnsiTheme="majorBidi" w:cstheme="majorBidi"/>
            <w:b/>
            <w:bCs/>
          </w:rPr>
          <w:t>STRECK Protein+ 72hr + desalination x25</w:t>
        </w:r>
      </w:ins>
    </w:p>
    <w:p w14:paraId="2ED2B584" w14:textId="3332139F" w:rsidR="00AC39B9" w:rsidRDefault="00AC39B9">
      <w:pPr>
        <w:pStyle w:val="ListParagraph"/>
        <w:numPr>
          <w:ilvl w:val="2"/>
          <w:numId w:val="6"/>
        </w:numPr>
        <w:spacing w:line="360" w:lineRule="auto"/>
        <w:rPr>
          <w:ins w:id="29" w:author="Itamar Sela" w:date="2025-03-25T12:39:00Z" w16du:dateUtc="2025-03-25T10:39:00Z"/>
          <w:rFonts w:asciiTheme="majorBidi" w:hAnsiTheme="majorBidi" w:cstheme="majorBidi"/>
          <w:b/>
          <w:bCs/>
        </w:rPr>
        <w:pPrChange w:id="30" w:author="Itamar Sela" w:date="2025-03-25T12:41:00Z" w16du:dateUtc="2025-03-25T10:41:00Z">
          <w:pPr>
            <w:pStyle w:val="ListParagraph"/>
            <w:numPr>
              <w:ilvl w:val="1"/>
              <w:numId w:val="6"/>
            </w:numPr>
            <w:spacing w:line="360" w:lineRule="auto"/>
            <w:ind w:left="1440" w:hanging="360"/>
          </w:pPr>
        </w:pPrChange>
      </w:pPr>
      <w:ins w:id="31" w:author="Itamar Sela" w:date="2025-03-25T12:39:00Z" w16du:dateUtc="2025-03-25T10:39:00Z">
        <w:r>
          <w:rPr>
            <w:rFonts w:asciiTheme="majorBidi" w:hAnsiTheme="majorBidi" w:cstheme="majorBidi"/>
            <w:b/>
            <w:bCs/>
          </w:rPr>
          <w:t>STRECK ctDNA 72hr - desalination x25</w:t>
        </w:r>
      </w:ins>
    </w:p>
    <w:p w14:paraId="3E029240" w14:textId="67B5B7EC" w:rsidR="00AC39B9" w:rsidRDefault="00AC39B9" w:rsidP="009F1515">
      <w:pPr>
        <w:pStyle w:val="ListParagraph"/>
        <w:numPr>
          <w:ilvl w:val="2"/>
          <w:numId w:val="6"/>
        </w:numPr>
        <w:spacing w:line="360" w:lineRule="auto"/>
        <w:rPr>
          <w:ins w:id="32" w:author="Itamar Sela" w:date="2025-03-25T12:41:00Z" w16du:dateUtc="2025-03-25T10:41:00Z"/>
          <w:rFonts w:asciiTheme="majorBidi" w:hAnsiTheme="majorBidi" w:cstheme="majorBidi"/>
          <w:b/>
          <w:bCs/>
        </w:rPr>
      </w:pPr>
      <w:ins w:id="33" w:author="Itamar Sela" w:date="2025-03-25T12:39:00Z" w16du:dateUtc="2025-03-25T10:39:00Z">
        <w:r>
          <w:rPr>
            <w:rFonts w:asciiTheme="majorBidi" w:hAnsiTheme="majorBidi" w:cstheme="majorBidi"/>
            <w:b/>
            <w:bCs/>
          </w:rPr>
          <w:t xml:space="preserve">STRECK Protein+ 72hr </w:t>
        </w:r>
      </w:ins>
      <w:ins w:id="34" w:author="Itamar Sela" w:date="2025-03-25T12:40:00Z" w16du:dateUtc="2025-03-25T10:40:00Z">
        <w:r>
          <w:rPr>
            <w:rFonts w:asciiTheme="majorBidi" w:hAnsiTheme="majorBidi" w:cstheme="majorBidi"/>
            <w:b/>
            <w:bCs/>
          </w:rPr>
          <w:t>-</w:t>
        </w:r>
      </w:ins>
      <w:ins w:id="35" w:author="Itamar Sela" w:date="2025-03-25T12:39:00Z" w16du:dateUtc="2025-03-25T10:39:00Z">
        <w:r>
          <w:rPr>
            <w:rFonts w:asciiTheme="majorBidi" w:hAnsiTheme="majorBidi" w:cstheme="majorBidi"/>
            <w:b/>
            <w:bCs/>
          </w:rPr>
          <w:t xml:space="preserve"> desalination x25</w:t>
        </w:r>
      </w:ins>
    </w:p>
    <w:p w14:paraId="1C5B805D" w14:textId="3C29CD38" w:rsidR="009F1515" w:rsidRDefault="009F1515" w:rsidP="009F1515">
      <w:pPr>
        <w:pStyle w:val="ListParagraph"/>
        <w:numPr>
          <w:ilvl w:val="1"/>
          <w:numId w:val="6"/>
        </w:numPr>
        <w:spacing w:line="360" w:lineRule="auto"/>
        <w:rPr>
          <w:ins w:id="36" w:author="Itamar Sela" w:date="2025-03-25T12:41:00Z" w16du:dateUtc="2025-03-25T10:41:00Z"/>
          <w:rFonts w:asciiTheme="majorBidi" w:hAnsiTheme="majorBidi" w:cstheme="majorBidi"/>
          <w:b/>
          <w:bCs/>
        </w:rPr>
      </w:pPr>
      <w:ins w:id="37" w:author="Itamar Sela" w:date="2025-03-25T12:41:00Z" w16du:dateUtc="2025-03-25T10:41:00Z">
        <w:r>
          <w:rPr>
            <w:rFonts w:asciiTheme="majorBidi" w:hAnsiTheme="majorBidi" w:cstheme="majorBidi"/>
            <w:b/>
            <w:bCs/>
          </w:rPr>
          <w:t>Phase II</w:t>
        </w:r>
      </w:ins>
      <w:ins w:id="38" w:author="Itamar Sela" w:date="2025-03-25T12:45:00Z" w16du:dateUtc="2025-03-25T10:45:00Z">
        <w:r w:rsidR="001D261C">
          <w:rPr>
            <w:rFonts w:asciiTheme="majorBidi" w:hAnsiTheme="majorBidi" w:cstheme="majorBidi"/>
            <w:b/>
            <w:bCs/>
          </w:rPr>
          <w:t xml:space="preserve"> (pending phase I)</w:t>
        </w:r>
      </w:ins>
    </w:p>
    <w:p w14:paraId="6EBD466D" w14:textId="71837065" w:rsidR="009F1515" w:rsidRDefault="00A34B0B" w:rsidP="009F1515">
      <w:pPr>
        <w:pStyle w:val="ListParagraph"/>
        <w:numPr>
          <w:ilvl w:val="2"/>
          <w:numId w:val="6"/>
        </w:numPr>
        <w:spacing w:line="360" w:lineRule="auto"/>
        <w:rPr>
          <w:ins w:id="39" w:author="Itamar Sela" w:date="2025-03-25T12:46:00Z" w16du:dateUtc="2025-03-25T10:46:00Z"/>
          <w:rFonts w:asciiTheme="majorBidi" w:hAnsiTheme="majorBidi" w:cstheme="majorBidi"/>
          <w:b/>
          <w:bCs/>
        </w:rPr>
      </w:pPr>
      <w:ins w:id="40" w:author="Itamar Sela" w:date="2025-03-25T12:42:00Z" w16du:dateUtc="2025-03-25T10:42:00Z">
        <w:r>
          <w:rPr>
            <w:rFonts w:asciiTheme="majorBidi" w:hAnsiTheme="majorBidi" w:cstheme="majorBidi"/>
            <w:b/>
            <w:bCs/>
          </w:rPr>
          <w:t xml:space="preserve">STRECK ctDNA/Protein+ </w:t>
        </w:r>
        <w:r w:rsidR="00405A38">
          <w:rPr>
            <w:rFonts w:asciiTheme="majorBidi" w:hAnsiTheme="majorBidi" w:cstheme="majorBidi"/>
            <w:b/>
            <w:bCs/>
          </w:rPr>
          <w:t>1</w:t>
        </w:r>
        <w:r w:rsidR="001F137D">
          <w:rPr>
            <w:rFonts w:asciiTheme="majorBidi" w:hAnsiTheme="majorBidi" w:cstheme="majorBidi"/>
            <w:b/>
            <w:bCs/>
          </w:rPr>
          <w:t xml:space="preserve">20hr </w:t>
        </w:r>
        <w:r w:rsidR="00876DFB">
          <w:rPr>
            <w:rFonts w:asciiTheme="majorBidi" w:eastAsia="Symbol" w:hAnsiTheme="majorBidi" w:cstheme="majorBidi"/>
            <w:b/>
            <w:bCs/>
          </w:rPr>
          <w:t>±</w:t>
        </w:r>
      </w:ins>
      <w:ins w:id="41" w:author="Itamar Sela" w:date="2025-03-25T12:43:00Z" w16du:dateUtc="2025-03-25T10:43:00Z">
        <w:r w:rsidR="0066071E">
          <w:rPr>
            <w:rFonts w:asciiTheme="majorBidi" w:hAnsiTheme="majorBidi" w:cstheme="majorBidi"/>
            <w:b/>
            <w:bCs/>
          </w:rPr>
          <w:t xml:space="preserve"> desalination x25</w:t>
        </w:r>
      </w:ins>
    </w:p>
    <w:p w14:paraId="77CE1712" w14:textId="0821E36F" w:rsidR="00D63DBF" w:rsidRPr="00E44BFD" w:rsidRDefault="00D63DBF">
      <w:pPr>
        <w:pStyle w:val="ListParagraph"/>
        <w:numPr>
          <w:ilvl w:val="2"/>
          <w:numId w:val="6"/>
        </w:numPr>
        <w:spacing w:line="360" w:lineRule="auto"/>
        <w:rPr>
          <w:rFonts w:asciiTheme="majorBidi" w:hAnsiTheme="majorBidi" w:cstheme="majorBidi"/>
          <w:b/>
          <w:bCs/>
          <w:rtl/>
          <w:rPrChange w:id="42" w:author="Itamar Sela" w:date="2025-03-25T12:38:00Z" w16du:dateUtc="2025-03-25T10:38:00Z">
            <w:rPr>
              <w:rtl/>
            </w:rPr>
          </w:rPrChange>
        </w:rPr>
        <w:pPrChange w:id="43" w:author="Itamar Sela" w:date="2025-03-25T12:41:00Z" w16du:dateUtc="2025-03-25T10:41:00Z">
          <w:pPr>
            <w:spacing w:line="360" w:lineRule="auto"/>
          </w:pPr>
        </w:pPrChange>
      </w:pPr>
      <w:ins w:id="44" w:author="Itamar Sela" w:date="2025-03-25T12:46:00Z" w16du:dateUtc="2025-03-25T10:46:00Z">
        <w:r>
          <w:rPr>
            <w:rFonts w:asciiTheme="majorBidi" w:hAnsiTheme="majorBidi" w:cstheme="majorBidi"/>
            <w:b/>
            <w:bCs/>
          </w:rPr>
          <w:t>VAMS x25</w:t>
        </w:r>
      </w:ins>
    </w:p>
    <w:p w14:paraId="00C22A63" w14:textId="77777777" w:rsidR="00196EA7" w:rsidRDefault="00196EA7" w:rsidP="006E4D39">
      <w:pPr>
        <w:spacing w:line="360" w:lineRule="auto"/>
        <w:rPr>
          <w:rFonts w:asciiTheme="majorBidi" w:hAnsiTheme="majorBidi" w:cstheme="majorBidi"/>
          <w:b/>
          <w:bCs/>
          <w:rtl/>
        </w:rPr>
      </w:pPr>
    </w:p>
    <w:p w14:paraId="5228BCE1" w14:textId="77777777" w:rsidR="00196EA7" w:rsidRDefault="00196EA7" w:rsidP="006E4D39">
      <w:pPr>
        <w:spacing w:line="360" w:lineRule="auto"/>
        <w:rPr>
          <w:rFonts w:asciiTheme="majorBidi" w:hAnsiTheme="majorBidi" w:cstheme="majorBidi"/>
          <w:b/>
          <w:bCs/>
          <w:rtl/>
        </w:rPr>
      </w:pPr>
    </w:p>
    <w:p w14:paraId="3CEC9D74" w14:textId="77777777" w:rsidR="00196EA7" w:rsidRDefault="00196EA7" w:rsidP="006E4D39">
      <w:pPr>
        <w:spacing w:line="360" w:lineRule="auto"/>
        <w:rPr>
          <w:rFonts w:asciiTheme="majorBidi" w:hAnsiTheme="majorBidi" w:cstheme="majorBidi"/>
          <w:b/>
          <w:bCs/>
          <w:rtl/>
        </w:rPr>
      </w:pPr>
    </w:p>
    <w:p w14:paraId="1BE21460" w14:textId="77777777" w:rsidR="00196EA7" w:rsidRDefault="00196EA7" w:rsidP="006E4D39">
      <w:pPr>
        <w:spacing w:line="360" w:lineRule="auto"/>
        <w:rPr>
          <w:rFonts w:asciiTheme="majorBidi" w:hAnsiTheme="majorBidi" w:cstheme="majorBidi"/>
          <w:b/>
          <w:bCs/>
          <w:rtl/>
        </w:rPr>
      </w:pPr>
    </w:p>
    <w:p w14:paraId="323BC337" w14:textId="77777777" w:rsidR="00196EA7" w:rsidRDefault="00196EA7" w:rsidP="006E4D39">
      <w:pPr>
        <w:spacing w:line="360" w:lineRule="auto"/>
        <w:rPr>
          <w:rFonts w:asciiTheme="majorBidi" w:hAnsiTheme="majorBidi" w:cstheme="majorBidi"/>
          <w:b/>
          <w:bCs/>
          <w:rtl/>
        </w:rPr>
      </w:pPr>
    </w:p>
    <w:p w14:paraId="1C686AE6" w14:textId="77777777" w:rsidR="00196EA7" w:rsidRDefault="00196EA7" w:rsidP="006E4D39">
      <w:pPr>
        <w:spacing w:line="360" w:lineRule="auto"/>
        <w:rPr>
          <w:rFonts w:asciiTheme="majorBidi" w:hAnsiTheme="majorBidi" w:cstheme="majorBidi"/>
          <w:b/>
          <w:bCs/>
          <w:rtl/>
        </w:rPr>
      </w:pPr>
    </w:p>
    <w:p w14:paraId="798FF261" w14:textId="77777777" w:rsidR="00196EA7" w:rsidRDefault="00196EA7" w:rsidP="006E4D39">
      <w:pPr>
        <w:spacing w:line="360" w:lineRule="auto"/>
        <w:rPr>
          <w:rFonts w:asciiTheme="majorBidi" w:hAnsiTheme="majorBidi" w:cstheme="majorBidi"/>
          <w:b/>
          <w:bCs/>
          <w:rtl/>
        </w:rPr>
      </w:pPr>
    </w:p>
    <w:p w14:paraId="50C4808E" w14:textId="77777777" w:rsidR="00196EA7" w:rsidRDefault="00196EA7" w:rsidP="006E4D39">
      <w:pPr>
        <w:spacing w:line="360" w:lineRule="auto"/>
        <w:rPr>
          <w:rFonts w:asciiTheme="majorBidi" w:hAnsiTheme="majorBidi" w:cstheme="majorBidi"/>
          <w:b/>
          <w:bCs/>
          <w:rtl/>
        </w:rPr>
      </w:pPr>
    </w:p>
    <w:p w14:paraId="0514BA0F" w14:textId="77777777" w:rsidR="00196EA7" w:rsidRPr="00623B5D" w:rsidRDefault="00196EA7" w:rsidP="006E4D39">
      <w:pPr>
        <w:spacing w:line="360" w:lineRule="auto"/>
        <w:rPr>
          <w:rFonts w:asciiTheme="majorBidi" w:hAnsiTheme="majorBidi" w:cstheme="majorBidi"/>
          <w:b/>
          <w:bCs/>
          <w:lang w:val="de-DE"/>
          <w:rPrChange w:id="45" w:author="Yehonatan Elon" w:date="2025-03-25T16:08:00Z" w16du:dateUtc="2025-03-25T14:08:00Z">
            <w:rPr>
              <w:rFonts w:asciiTheme="majorBidi" w:hAnsiTheme="majorBidi" w:cstheme="majorBidi"/>
              <w:b/>
              <w:bCs/>
            </w:rPr>
          </w:rPrChange>
        </w:rPr>
      </w:pPr>
    </w:p>
    <w:p w14:paraId="0C66B4ED" w14:textId="77777777" w:rsidR="006E4D39" w:rsidRPr="00623B5D" w:rsidRDefault="006E4D39" w:rsidP="006E4D39">
      <w:pPr>
        <w:spacing w:line="360" w:lineRule="auto"/>
        <w:rPr>
          <w:rFonts w:asciiTheme="majorBidi" w:hAnsiTheme="majorBidi" w:cstheme="majorBidi"/>
          <w:b/>
          <w:bCs/>
          <w:lang w:val="de-DE" w:bidi="ar-SA"/>
          <w:rPrChange w:id="46" w:author="Yehonatan Elon" w:date="2025-03-25T16:08:00Z" w16du:dateUtc="2025-03-25T14:08:00Z">
            <w:rPr>
              <w:rFonts w:asciiTheme="majorBidi" w:hAnsiTheme="majorBidi" w:cstheme="majorBidi"/>
              <w:b/>
              <w:bCs/>
              <w:lang w:bidi="ar-SA"/>
            </w:rPr>
          </w:rPrChange>
        </w:rPr>
      </w:pPr>
    </w:p>
    <w:p w14:paraId="001E7F28" w14:textId="77777777" w:rsidR="006E4D39" w:rsidRPr="00623B5D" w:rsidRDefault="006E4D39" w:rsidP="006E4D39">
      <w:pPr>
        <w:spacing w:line="360" w:lineRule="auto"/>
        <w:rPr>
          <w:rFonts w:asciiTheme="majorBidi" w:hAnsiTheme="majorBidi" w:cstheme="majorBidi"/>
          <w:b/>
          <w:bCs/>
          <w:lang w:val="de-DE" w:bidi="ar-SA"/>
          <w:rPrChange w:id="47" w:author="Yehonatan Elon" w:date="2025-03-25T16:08:00Z" w16du:dateUtc="2025-03-25T14:08:00Z">
            <w:rPr>
              <w:rFonts w:asciiTheme="majorBidi" w:hAnsiTheme="majorBidi" w:cstheme="majorBidi"/>
              <w:b/>
              <w:bCs/>
              <w:lang w:bidi="ar-SA"/>
            </w:rPr>
          </w:rPrChange>
        </w:rPr>
      </w:pPr>
    </w:p>
    <w:p w14:paraId="1188BB77" w14:textId="77777777" w:rsidR="006E4D39" w:rsidRPr="00623B5D" w:rsidRDefault="006E4D39" w:rsidP="006E4D39">
      <w:pPr>
        <w:spacing w:line="360" w:lineRule="auto"/>
        <w:rPr>
          <w:rFonts w:asciiTheme="majorBidi" w:hAnsiTheme="majorBidi" w:cstheme="majorBidi"/>
          <w:b/>
          <w:bCs/>
          <w:lang w:val="de-DE" w:bidi="ar-SA"/>
          <w:rPrChange w:id="48" w:author="Yehonatan Elon" w:date="2025-03-25T16:08:00Z" w16du:dateUtc="2025-03-25T14:08:00Z">
            <w:rPr>
              <w:rFonts w:asciiTheme="majorBidi" w:hAnsiTheme="majorBidi" w:cstheme="majorBidi"/>
              <w:b/>
              <w:bCs/>
              <w:lang w:bidi="ar-SA"/>
            </w:rPr>
          </w:rPrChange>
        </w:rPr>
      </w:pPr>
    </w:p>
    <w:p w14:paraId="3CB8DFCF" w14:textId="77777777" w:rsidR="006E4D39" w:rsidRPr="00623B5D" w:rsidRDefault="006E4D39" w:rsidP="006E4D39">
      <w:pPr>
        <w:spacing w:line="360" w:lineRule="auto"/>
        <w:rPr>
          <w:rFonts w:asciiTheme="majorBidi" w:hAnsiTheme="majorBidi" w:cstheme="majorBidi"/>
          <w:b/>
          <w:bCs/>
          <w:lang w:val="de-DE" w:bidi="ar-SA"/>
          <w:rPrChange w:id="49" w:author="Yehonatan Elon" w:date="2025-03-25T16:08:00Z" w16du:dateUtc="2025-03-25T14:08:00Z">
            <w:rPr>
              <w:rFonts w:asciiTheme="majorBidi" w:hAnsiTheme="majorBidi" w:cstheme="majorBidi"/>
              <w:b/>
              <w:bCs/>
              <w:lang w:bidi="ar-SA"/>
            </w:rPr>
          </w:rPrChange>
        </w:rPr>
      </w:pPr>
    </w:p>
    <w:p w14:paraId="07781018" w14:textId="77777777" w:rsidR="006E4D39" w:rsidRPr="00623B5D" w:rsidRDefault="006E4D39" w:rsidP="006E4D39">
      <w:pPr>
        <w:spacing w:line="360" w:lineRule="auto"/>
        <w:rPr>
          <w:rFonts w:asciiTheme="majorBidi" w:hAnsiTheme="majorBidi" w:cstheme="majorBidi"/>
          <w:b/>
          <w:bCs/>
          <w:lang w:val="de-DE" w:bidi="ar-SA"/>
          <w:rPrChange w:id="50" w:author="Yehonatan Elon" w:date="2025-03-25T16:08:00Z" w16du:dateUtc="2025-03-25T14:08:00Z">
            <w:rPr>
              <w:rFonts w:asciiTheme="majorBidi" w:hAnsiTheme="majorBidi" w:cstheme="majorBidi"/>
              <w:b/>
              <w:bCs/>
              <w:lang w:bidi="ar-SA"/>
            </w:rPr>
          </w:rPrChange>
        </w:rPr>
      </w:pPr>
    </w:p>
    <w:p w14:paraId="6820F5AE" w14:textId="1F967489" w:rsidR="00735900" w:rsidRPr="00623B5D" w:rsidRDefault="00735900" w:rsidP="003B31C2">
      <w:pPr>
        <w:tabs>
          <w:tab w:val="left" w:pos="3675"/>
        </w:tabs>
        <w:rPr>
          <w:lang w:val="de-DE"/>
          <w:rPrChange w:id="51" w:author="Yehonatan Elon" w:date="2025-03-25T16:08:00Z" w16du:dateUtc="2025-03-25T14:08:00Z">
            <w:rPr/>
          </w:rPrChange>
        </w:rPr>
      </w:pPr>
    </w:p>
    <w:sectPr w:rsidR="00735900" w:rsidRPr="00623B5D" w:rsidSect="001232BD">
      <w:headerReference w:type="default" r:id="rId16"/>
      <w:pgSz w:w="11900" w:h="16820"/>
      <w:pgMar w:top="1440" w:right="965" w:bottom="1440" w:left="1008" w:header="720" w:footer="136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Itamar Sela" w:date="2025-03-18T11:16:00Z" w:initials="IS">
    <w:p w14:paraId="32266E7F" w14:textId="77777777" w:rsidR="00774F75" w:rsidRDefault="00774F75" w:rsidP="00774F75">
      <w:r>
        <w:rPr>
          <w:rStyle w:val="CommentReference"/>
        </w:rPr>
        <w:annotationRef/>
      </w:r>
      <w:r>
        <w:rPr>
          <w:color w:val="000000"/>
          <w:sz w:val="20"/>
          <w:szCs w:val="20"/>
        </w:rPr>
        <w:t>Using?</w:t>
      </w:r>
    </w:p>
  </w:comment>
  <w:comment w:id="4" w:author="Itamar Sela" w:date="2025-03-18T13:08:00Z" w:initials="IS">
    <w:p w14:paraId="3CF7E9FD" w14:textId="77777777" w:rsidR="00240A24" w:rsidRDefault="00240A24" w:rsidP="00240A24">
      <w:r>
        <w:rPr>
          <w:rStyle w:val="CommentReference"/>
        </w:rPr>
        <w:annotationRef/>
      </w:r>
      <w:r>
        <w:rPr>
          <w:color w:val="000000"/>
          <w:sz w:val="20"/>
          <w:szCs w:val="20"/>
        </w:rPr>
        <w:t xml:space="preserve">Why the arms divisions are performed that way? The top priority is to compare EDTA to 72hr STRECK - maybe the design should reflect this goal? </w:t>
      </w:r>
    </w:p>
  </w:comment>
  <w:comment w:id="5" w:author="Shani Raveh" w:date="2025-03-18T15:48:00Z" w:initials="SR">
    <w:p w14:paraId="59F71B44" w14:textId="77777777" w:rsidR="008B016B" w:rsidRDefault="00B265EF" w:rsidP="008B016B">
      <w:pPr>
        <w:pStyle w:val="CommentText"/>
      </w:pPr>
      <w:r>
        <w:rPr>
          <w:rStyle w:val="CommentReference"/>
        </w:rPr>
        <w:annotationRef/>
      </w:r>
      <w:r w:rsidR="008B016B">
        <w:t xml:space="preserve">The arms division reflects the two operative aspects (shipment temperature, the location of plasma isolation…). I understand that the most interesting protocols are EDTA and STRECK, but the aim of the study is to compare all protocols. </w:t>
      </w:r>
    </w:p>
  </w:comment>
  <w:comment w:id="8" w:author="Shani Raveh" w:date="2025-03-11T09:42:00Z" w:initials="SR">
    <w:p w14:paraId="075BF6C9" w14:textId="0D15F884" w:rsidR="004171D5" w:rsidRDefault="004171D5" w:rsidP="004171D5">
      <w:pPr>
        <w:pStyle w:val="CommentText"/>
      </w:pPr>
      <w:r>
        <w:rPr>
          <w:rStyle w:val="CommentReference"/>
        </w:rPr>
        <w:annotationRef/>
      </w:r>
      <w:r>
        <w:t>TBD</w:t>
      </w:r>
    </w:p>
  </w:comment>
  <w:comment w:id="12" w:author="Shani Raveh" w:date="2025-03-11T09:48:00Z" w:initials="SR">
    <w:p w14:paraId="76363B37" w14:textId="2CD8F623" w:rsidR="00DD5E63" w:rsidRDefault="00DD5E63" w:rsidP="00DD5E63">
      <w:pPr>
        <w:pStyle w:val="CommentText"/>
        <w:rPr>
          <w:rtl/>
        </w:rPr>
      </w:pPr>
      <w:r>
        <w:rPr>
          <w:rStyle w:val="CommentReference"/>
        </w:rPr>
        <w:annotationRef/>
      </w:r>
      <w:r>
        <w:t>TBD</w:t>
      </w:r>
    </w:p>
  </w:comment>
  <w:comment w:id="10" w:author="Amir Gelman" w:date="2025-03-13T08:24:00Z" w:initials="AG">
    <w:p w14:paraId="78DFFF76" w14:textId="77777777" w:rsidR="009A490F" w:rsidRDefault="009A490F" w:rsidP="009A490F">
      <w:pPr>
        <w:pStyle w:val="CommentText"/>
        <w:rPr>
          <w:rtl/>
        </w:rPr>
      </w:pPr>
      <w:r>
        <w:rPr>
          <w:rStyle w:val="CommentReference"/>
        </w:rPr>
        <w:annotationRef/>
      </w:r>
      <w:r>
        <w:t>According to cfDNA tubes’ IFU, samples can be stored at -80 up to 45 days. If we plan on running tubes from protocols 4,5,8,9 a timeline and time-limits should be defined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266E7F" w15:done="1"/>
  <w15:commentEx w15:paraId="3CF7E9FD" w15:done="0"/>
  <w15:commentEx w15:paraId="59F71B44" w15:paraIdParent="3CF7E9FD" w15:done="0"/>
  <w15:commentEx w15:paraId="075BF6C9" w15:done="0"/>
  <w15:commentEx w15:paraId="76363B37" w15:done="0"/>
  <w15:commentEx w15:paraId="78DFFF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DF0F16" w16cex:dateUtc="2025-03-18T09:16:00Z"/>
  <w16cex:commentExtensible w16cex:durableId="133C053A" w16cex:dateUtc="2025-03-18T11:08:00Z"/>
  <w16cex:commentExtensible w16cex:durableId="5E7A6ECE" w16cex:dateUtc="2025-03-18T13:48:00Z"/>
  <w16cex:commentExtensible w16cex:durableId="1EF2189C" w16cex:dateUtc="2025-03-11T07:42:00Z"/>
  <w16cex:commentExtensible w16cex:durableId="44773BFB" w16cex:dateUtc="2025-03-11T07:48:00Z"/>
  <w16cex:commentExtensible w16cex:durableId="3976D603" w16cex:dateUtc="2025-03-13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266E7F" w16cid:durableId="78DF0F16"/>
  <w16cid:commentId w16cid:paraId="3CF7E9FD" w16cid:durableId="133C053A"/>
  <w16cid:commentId w16cid:paraId="59F71B44" w16cid:durableId="5E7A6ECE"/>
  <w16cid:commentId w16cid:paraId="075BF6C9" w16cid:durableId="1EF2189C"/>
  <w16cid:commentId w16cid:paraId="76363B37" w16cid:durableId="44773BFB"/>
  <w16cid:commentId w16cid:paraId="78DFFF76" w16cid:durableId="3976D6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02A8B" w14:textId="77777777" w:rsidR="00C50FED" w:rsidRDefault="00C50FED" w:rsidP="00602CD2">
      <w:r>
        <w:separator/>
      </w:r>
    </w:p>
  </w:endnote>
  <w:endnote w:type="continuationSeparator" w:id="0">
    <w:p w14:paraId="207BDB9B" w14:textId="77777777" w:rsidR="00C50FED" w:rsidRDefault="00C50FED" w:rsidP="00602CD2">
      <w:r>
        <w:continuationSeparator/>
      </w:r>
    </w:p>
  </w:endnote>
  <w:endnote w:type="continuationNotice" w:id="1">
    <w:p w14:paraId="24C9ABE2" w14:textId="77777777" w:rsidR="00C50FED" w:rsidRDefault="00C50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13EC6" w14:textId="77777777" w:rsidR="00C50FED" w:rsidRDefault="00C50FED" w:rsidP="00602CD2">
      <w:r>
        <w:separator/>
      </w:r>
    </w:p>
  </w:footnote>
  <w:footnote w:type="continuationSeparator" w:id="0">
    <w:p w14:paraId="135D9348" w14:textId="77777777" w:rsidR="00C50FED" w:rsidRDefault="00C50FED" w:rsidP="00602CD2">
      <w:r>
        <w:continuationSeparator/>
      </w:r>
    </w:p>
  </w:footnote>
  <w:footnote w:type="continuationNotice" w:id="1">
    <w:p w14:paraId="6A347EBD" w14:textId="77777777" w:rsidR="00C50FED" w:rsidRDefault="00C50F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3305"/>
      <w:gridCol w:w="3306"/>
      <w:gridCol w:w="3306"/>
    </w:tblGrid>
    <w:tr w:rsidR="008A74FC" w14:paraId="6079EEB9" w14:textId="77777777" w:rsidTr="00270205">
      <w:tc>
        <w:tcPr>
          <w:tcW w:w="3305" w:type="dxa"/>
        </w:tcPr>
        <w:p w14:paraId="778B65BF" w14:textId="3E8F7F1A" w:rsidR="008A74FC" w:rsidRDefault="002A0A36" w:rsidP="008A74FC">
          <w:pPr>
            <w:pStyle w:val="Header"/>
          </w:pPr>
          <w:r>
            <w:rPr>
              <w:noProof/>
            </w:rPr>
            <w:drawing>
              <wp:inline distT="0" distB="0" distL="0" distR="0" wp14:anchorId="220BD15A" wp14:editId="3A6B396B">
                <wp:extent cx="1668306" cy="409651"/>
                <wp:effectExtent l="0" t="0" r="8255" b="0"/>
                <wp:docPr id="778243210" name="Picture 1"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29395" name="Picture 1" descr="A logo on a black background&#10;&#10;AI-generated content may be incorrec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0214" t="33629" r="10392" b="31714"/>
                        <a:stretch/>
                      </pic:blipFill>
                      <pic:spPr bwMode="auto">
                        <a:xfrm>
                          <a:off x="0" y="0"/>
                          <a:ext cx="1698025" cy="4169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06" w:type="dxa"/>
          <w:vAlign w:val="center"/>
        </w:tcPr>
        <w:p w14:paraId="39CB59CE" w14:textId="0E5F11DD" w:rsidR="008A74FC" w:rsidRPr="00AA2BF9" w:rsidRDefault="00270205" w:rsidP="00270205">
          <w:pPr>
            <w:pStyle w:val="Header"/>
            <w:jc w:val="center"/>
            <w:rPr>
              <w:rFonts w:asciiTheme="majorBidi" w:hAnsiTheme="majorBidi" w:cstheme="majorBidi"/>
              <w:sz w:val="24"/>
              <w:szCs w:val="24"/>
            </w:rPr>
          </w:pPr>
          <w:r w:rsidRPr="00AA2BF9">
            <w:rPr>
              <w:rFonts w:asciiTheme="majorBidi" w:hAnsiTheme="majorBidi" w:cstheme="majorBidi"/>
              <w:sz w:val="24"/>
              <w:szCs w:val="24"/>
            </w:rPr>
            <w:t>Study Protocol</w:t>
          </w:r>
        </w:p>
      </w:tc>
      <w:tc>
        <w:tcPr>
          <w:tcW w:w="3306" w:type="dxa"/>
          <w:vAlign w:val="center"/>
        </w:tcPr>
        <w:p w14:paraId="494112C5" w14:textId="10E888E4" w:rsidR="005D77D0" w:rsidRPr="00AA2BF9" w:rsidRDefault="00852592" w:rsidP="00270205">
          <w:pPr>
            <w:pStyle w:val="Header"/>
            <w:jc w:val="center"/>
            <w:rPr>
              <w:rFonts w:asciiTheme="majorBidi" w:hAnsiTheme="majorBidi" w:cstheme="majorBidi"/>
              <w:sz w:val="24"/>
              <w:szCs w:val="24"/>
            </w:rPr>
          </w:pPr>
          <w:r w:rsidRPr="00AA2BF9">
            <w:rPr>
              <w:rFonts w:asciiTheme="majorBidi" w:hAnsiTheme="majorBidi" w:cstheme="majorBidi"/>
              <w:sz w:val="24"/>
              <w:szCs w:val="24"/>
              <w:u w:val="single"/>
            </w:rPr>
            <w:t>A</w:t>
          </w:r>
          <w:r w:rsidR="00872C47" w:rsidRPr="00AA2BF9">
            <w:rPr>
              <w:rFonts w:asciiTheme="majorBidi" w:hAnsiTheme="majorBidi" w:cstheme="majorBidi"/>
              <w:sz w:val="24"/>
              <w:szCs w:val="24"/>
            </w:rPr>
            <w:t xml:space="preserve">lternative </w:t>
          </w:r>
          <w:r w:rsidRPr="00AA2BF9">
            <w:rPr>
              <w:rFonts w:asciiTheme="majorBidi" w:hAnsiTheme="majorBidi" w:cstheme="majorBidi"/>
              <w:sz w:val="24"/>
              <w:szCs w:val="24"/>
              <w:u w:val="single"/>
            </w:rPr>
            <w:t>B</w:t>
          </w:r>
          <w:r w:rsidR="00872C47" w:rsidRPr="00AA2BF9">
            <w:rPr>
              <w:rFonts w:asciiTheme="majorBidi" w:hAnsiTheme="majorBidi" w:cstheme="majorBidi"/>
              <w:sz w:val="24"/>
              <w:szCs w:val="24"/>
            </w:rPr>
            <w:t xml:space="preserve">lood </w:t>
          </w:r>
          <w:r w:rsidRPr="00AA2BF9">
            <w:rPr>
              <w:rFonts w:asciiTheme="majorBidi" w:hAnsiTheme="majorBidi" w:cstheme="majorBidi"/>
              <w:sz w:val="24"/>
              <w:szCs w:val="24"/>
              <w:u w:val="single"/>
            </w:rPr>
            <w:t>C</w:t>
          </w:r>
          <w:r w:rsidR="00872C47" w:rsidRPr="00AA2BF9">
            <w:rPr>
              <w:rFonts w:asciiTheme="majorBidi" w:hAnsiTheme="majorBidi" w:cstheme="majorBidi"/>
              <w:sz w:val="24"/>
              <w:szCs w:val="24"/>
            </w:rPr>
            <w:t xml:space="preserve">ollection </w:t>
          </w:r>
          <w:r w:rsidRPr="00AA2BF9">
            <w:rPr>
              <w:rFonts w:asciiTheme="majorBidi" w:hAnsiTheme="majorBidi" w:cstheme="majorBidi"/>
              <w:sz w:val="24"/>
              <w:szCs w:val="24"/>
              <w:u w:val="single"/>
            </w:rPr>
            <w:t>D</w:t>
          </w:r>
          <w:r w:rsidR="00872C47" w:rsidRPr="00AA2BF9">
            <w:rPr>
              <w:rFonts w:asciiTheme="majorBidi" w:hAnsiTheme="majorBidi" w:cstheme="majorBidi"/>
              <w:sz w:val="24"/>
              <w:szCs w:val="24"/>
            </w:rPr>
            <w:t>evice (ABCD)</w:t>
          </w:r>
          <w:r w:rsidR="005D77D0" w:rsidRPr="00AA2BF9">
            <w:rPr>
              <w:rFonts w:asciiTheme="majorBidi" w:hAnsiTheme="majorBidi" w:cstheme="majorBidi"/>
              <w:sz w:val="24"/>
              <w:szCs w:val="24"/>
            </w:rPr>
            <w:t>_01</w:t>
          </w:r>
          <w:r w:rsidR="00FD449B" w:rsidRPr="00AA2BF9">
            <w:rPr>
              <w:rFonts w:asciiTheme="majorBidi" w:hAnsiTheme="majorBidi" w:cstheme="majorBidi"/>
              <w:sz w:val="24"/>
              <w:szCs w:val="24"/>
            </w:rPr>
            <w:t xml:space="preserve"> Study</w:t>
          </w:r>
        </w:p>
      </w:tc>
    </w:tr>
  </w:tbl>
  <w:p w14:paraId="4EF572D3" w14:textId="77777777" w:rsidR="008A74FC" w:rsidRPr="008A74FC" w:rsidRDefault="008A74FC" w:rsidP="008A7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63B"/>
    <w:multiLevelType w:val="hybridMultilevel"/>
    <w:tmpl w:val="7C345268"/>
    <w:lvl w:ilvl="0" w:tplc="D0DAD2B2">
      <w:start w:val="15"/>
      <w:numFmt w:val="bullet"/>
      <w:lvlText w:val=""/>
      <w:lvlJc w:val="left"/>
      <w:pPr>
        <w:ind w:left="1080" w:hanging="360"/>
      </w:pPr>
      <w:rPr>
        <w:rFonts w:ascii="Symbol" w:eastAsia="Times New Roman" w:hAnsi="Symbol" w:cs="Times New Roman"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 w15:restartNumberingAfterBreak="0">
    <w:nsid w:val="03DB099E"/>
    <w:multiLevelType w:val="hybridMultilevel"/>
    <w:tmpl w:val="42786686"/>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 w15:restartNumberingAfterBreak="0">
    <w:nsid w:val="06982E1C"/>
    <w:multiLevelType w:val="hybridMultilevel"/>
    <w:tmpl w:val="AEF681A0"/>
    <w:lvl w:ilvl="0" w:tplc="1000000F">
      <w:start w:val="1"/>
      <w:numFmt w:val="decimal"/>
      <w:lvlText w:val="%1."/>
      <w:lvlJc w:val="left"/>
      <w:pPr>
        <w:ind w:left="1800" w:hanging="360"/>
      </w:pPr>
      <w:rPr>
        <w:b w:val="0"/>
        <w:bCs w:val="0"/>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09B340F5"/>
    <w:multiLevelType w:val="multilevel"/>
    <w:tmpl w:val="047C53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485C41"/>
    <w:multiLevelType w:val="multilevel"/>
    <w:tmpl w:val="3F5AB0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6F3938"/>
    <w:multiLevelType w:val="hybridMultilevel"/>
    <w:tmpl w:val="FD067322"/>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139E458C"/>
    <w:multiLevelType w:val="hybridMultilevel"/>
    <w:tmpl w:val="7E8C5AEA"/>
    <w:lvl w:ilvl="0" w:tplc="2000000F">
      <w:start w:val="1"/>
      <w:numFmt w:val="decimal"/>
      <w:lvlText w:val="%1."/>
      <w:lvlJc w:val="left"/>
      <w:pPr>
        <w:ind w:left="2160" w:hanging="360"/>
      </w:pPr>
      <w:rPr>
        <w:rFonts w:hint="default"/>
        <w:b w:val="0"/>
        <w:bCs w:val="0"/>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185F2DAC"/>
    <w:multiLevelType w:val="hybridMultilevel"/>
    <w:tmpl w:val="9CB693D2"/>
    <w:lvl w:ilvl="0" w:tplc="5C0A78BE">
      <w:start w:val="4"/>
      <w:numFmt w:val="bullet"/>
      <w:lvlText w:val=""/>
      <w:lvlJc w:val="left"/>
      <w:pPr>
        <w:ind w:left="786" w:hanging="360"/>
      </w:pPr>
      <w:rPr>
        <w:rFonts w:ascii="Symbol" w:eastAsiaTheme="minorEastAsia" w:hAnsi="Symbol" w:cstheme="majorBidi"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8" w15:restartNumberingAfterBreak="0">
    <w:nsid w:val="27BF1633"/>
    <w:multiLevelType w:val="hybridMultilevel"/>
    <w:tmpl w:val="A1D4E300"/>
    <w:lvl w:ilvl="0" w:tplc="20000019">
      <w:start w:val="1"/>
      <w:numFmt w:val="lowerLetter"/>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9" w15:restartNumberingAfterBreak="0">
    <w:nsid w:val="315A0BD5"/>
    <w:multiLevelType w:val="multilevel"/>
    <w:tmpl w:val="490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96D7B"/>
    <w:multiLevelType w:val="hybridMultilevel"/>
    <w:tmpl w:val="9C447E90"/>
    <w:lvl w:ilvl="0" w:tplc="FFFFFFFF">
      <w:start w:val="1"/>
      <w:numFmt w:val="decimal"/>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B0E2423"/>
    <w:multiLevelType w:val="hybridMultilevel"/>
    <w:tmpl w:val="02B07D96"/>
    <w:lvl w:ilvl="0" w:tplc="FFFFFFFF">
      <w:start w:val="1"/>
      <w:numFmt w:val="decimal"/>
      <w:lvlText w:val="%1."/>
      <w:lvlJc w:val="left"/>
      <w:pPr>
        <w:ind w:left="1800" w:hanging="360"/>
      </w:pPr>
      <w:rPr>
        <w:b w:val="0"/>
        <w:bCs w:val="0"/>
      </w:rPr>
    </w:lvl>
    <w:lvl w:ilvl="1" w:tplc="1000000F">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F06700B"/>
    <w:multiLevelType w:val="hybridMultilevel"/>
    <w:tmpl w:val="5A76CDCE"/>
    <w:lvl w:ilvl="0" w:tplc="20000001">
      <w:start w:val="1"/>
      <w:numFmt w:val="bullet"/>
      <w:lvlText w:val=""/>
      <w:lvlJc w:val="left"/>
      <w:pPr>
        <w:ind w:left="2880" w:hanging="360"/>
      </w:pPr>
      <w:rPr>
        <w:rFonts w:ascii="Symbol" w:hAnsi="Symbol" w:hint="default"/>
      </w:rPr>
    </w:lvl>
    <w:lvl w:ilvl="1" w:tplc="20000003">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3" w15:restartNumberingAfterBreak="0">
    <w:nsid w:val="6061425E"/>
    <w:multiLevelType w:val="hybridMultilevel"/>
    <w:tmpl w:val="B07C2050"/>
    <w:lvl w:ilvl="0" w:tplc="20000019">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64B24772"/>
    <w:multiLevelType w:val="multilevel"/>
    <w:tmpl w:val="476681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E6150F"/>
    <w:multiLevelType w:val="hybridMultilevel"/>
    <w:tmpl w:val="B5D2B6C6"/>
    <w:lvl w:ilvl="0" w:tplc="FFFFFFFF">
      <w:start w:val="1"/>
      <w:numFmt w:val="decimal"/>
      <w:lvlText w:val="%1."/>
      <w:lvlJc w:val="left"/>
      <w:pPr>
        <w:ind w:left="720" w:hanging="360"/>
      </w:pPr>
      <w:rPr>
        <w:rFonts w:hint="default"/>
        <w:b w:val="0"/>
        <w:bCs w:val="0"/>
      </w:rPr>
    </w:lvl>
    <w:lvl w:ilvl="1" w:tplc="F74E29F0">
      <w:start w:val="1"/>
      <w:numFmt w:val="lowerLetter"/>
      <w:lvlText w:val="%2."/>
      <w:lvlJc w:val="left"/>
      <w:pPr>
        <w:ind w:left="1440" w:hanging="360"/>
      </w:pPr>
      <w:rPr>
        <w:b w:val="0"/>
        <w:bCs w:val="0"/>
      </w:rPr>
    </w:lvl>
    <w:lvl w:ilvl="2" w:tplc="20000001">
      <w:start w:val="1"/>
      <w:numFmt w:val="bullet"/>
      <w:lvlText w:val=""/>
      <w:lvlJc w:val="left"/>
      <w:pPr>
        <w:ind w:left="2340" w:hanging="360"/>
      </w:pPr>
      <w:rPr>
        <w:rFonts w:ascii="Symbol" w:hAnsi="Symbol" w:hint="default"/>
      </w:r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5E13F1E"/>
    <w:multiLevelType w:val="hybridMultilevel"/>
    <w:tmpl w:val="5E1855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695E0085"/>
    <w:multiLevelType w:val="hybridMultilevel"/>
    <w:tmpl w:val="7E8C5AEA"/>
    <w:lvl w:ilvl="0" w:tplc="FFFFFFFF">
      <w:start w:val="1"/>
      <w:numFmt w:val="decimal"/>
      <w:lvlText w:val="%1."/>
      <w:lvlJc w:val="left"/>
      <w:pPr>
        <w:ind w:left="2160" w:hanging="360"/>
      </w:pPr>
      <w:rPr>
        <w:rFonts w:hint="default"/>
        <w:b w:val="0"/>
        <w:bCs w:val="0"/>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71330B45"/>
    <w:multiLevelType w:val="hybridMultilevel"/>
    <w:tmpl w:val="30BCED1E"/>
    <w:lvl w:ilvl="0" w:tplc="80F00450">
      <w:start w:val="1"/>
      <w:numFmt w:val="lowerLetter"/>
      <w:lvlText w:val="%1."/>
      <w:lvlJc w:val="left"/>
      <w:pPr>
        <w:ind w:left="1353" w:hanging="360"/>
      </w:pPr>
      <w:rPr>
        <w:b w:val="0"/>
        <w:bCs w:val="0"/>
      </w:rPr>
    </w:lvl>
    <w:lvl w:ilvl="1" w:tplc="20000019" w:tentative="1">
      <w:start w:val="1"/>
      <w:numFmt w:val="lowerLetter"/>
      <w:lvlText w:val="%2."/>
      <w:lvlJc w:val="left"/>
      <w:pPr>
        <w:ind w:left="2073" w:hanging="360"/>
      </w:pPr>
    </w:lvl>
    <w:lvl w:ilvl="2" w:tplc="2000001B" w:tentative="1">
      <w:start w:val="1"/>
      <w:numFmt w:val="lowerRoman"/>
      <w:lvlText w:val="%3."/>
      <w:lvlJc w:val="right"/>
      <w:pPr>
        <w:ind w:left="2793" w:hanging="180"/>
      </w:pPr>
    </w:lvl>
    <w:lvl w:ilvl="3" w:tplc="2000000F" w:tentative="1">
      <w:start w:val="1"/>
      <w:numFmt w:val="decimal"/>
      <w:lvlText w:val="%4."/>
      <w:lvlJc w:val="left"/>
      <w:pPr>
        <w:ind w:left="3513" w:hanging="360"/>
      </w:pPr>
    </w:lvl>
    <w:lvl w:ilvl="4" w:tplc="20000019" w:tentative="1">
      <w:start w:val="1"/>
      <w:numFmt w:val="lowerLetter"/>
      <w:lvlText w:val="%5."/>
      <w:lvlJc w:val="left"/>
      <w:pPr>
        <w:ind w:left="4233" w:hanging="360"/>
      </w:pPr>
    </w:lvl>
    <w:lvl w:ilvl="5" w:tplc="2000001B" w:tentative="1">
      <w:start w:val="1"/>
      <w:numFmt w:val="lowerRoman"/>
      <w:lvlText w:val="%6."/>
      <w:lvlJc w:val="right"/>
      <w:pPr>
        <w:ind w:left="4953" w:hanging="180"/>
      </w:pPr>
    </w:lvl>
    <w:lvl w:ilvl="6" w:tplc="2000000F" w:tentative="1">
      <w:start w:val="1"/>
      <w:numFmt w:val="decimal"/>
      <w:lvlText w:val="%7."/>
      <w:lvlJc w:val="left"/>
      <w:pPr>
        <w:ind w:left="5673" w:hanging="360"/>
      </w:pPr>
    </w:lvl>
    <w:lvl w:ilvl="7" w:tplc="20000019" w:tentative="1">
      <w:start w:val="1"/>
      <w:numFmt w:val="lowerLetter"/>
      <w:lvlText w:val="%8."/>
      <w:lvlJc w:val="left"/>
      <w:pPr>
        <w:ind w:left="6393" w:hanging="360"/>
      </w:pPr>
    </w:lvl>
    <w:lvl w:ilvl="8" w:tplc="2000001B" w:tentative="1">
      <w:start w:val="1"/>
      <w:numFmt w:val="lowerRoman"/>
      <w:lvlText w:val="%9."/>
      <w:lvlJc w:val="right"/>
      <w:pPr>
        <w:ind w:left="7113" w:hanging="180"/>
      </w:pPr>
    </w:lvl>
  </w:abstractNum>
  <w:abstractNum w:abstractNumId="19" w15:restartNumberingAfterBreak="0">
    <w:nsid w:val="790E4DDD"/>
    <w:multiLevelType w:val="hybridMultilevel"/>
    <w:tmpl w:val="A7641184"/>
    <w:lvl w:ilvl="0" w:tplc="20000013">
      <w:start w:val="1"/>
      <w:numFmt w:val="upperRoman"/>
      <w:lvlText w:val="%1."/>
      <w:lvlJc w:val="right"/>
      <w:pPr>
        <w:ind w:left="2520" w:hanging="360"/>
      </w:p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0" w15:restartNumberingAfterBreak="0">
    <w:nsid w:val="7CB34305"/>
    <w:multiLevelType w:val="hybridMultilevel"/>
    <w:tmpl w:val="D3F4B6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EC800D7"/>
    <w:multiLevelType w:val="hybridMultilevel"/>
    <w:tmpl w:val="D26400D2"/>
    <w:lvl w:ilvl="0" w:tplc="FE1AC374">
      <w:start w:val="9"/>
      <w:numFmt w:val="lowerLetter"/>
      <w:lvlText w:val="%1."/>
      <w:lvlJc w:val="left"/>
      <w:pPr>
        <w:ind w:left="18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64456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5222922">
    <w:abstractNumId w:val="3"/>
  </w:num>
  <w:num w:numId="3" w16cid:durableId="1946227298">
    <w:abstractNumId w:val="0"/>
  </w:num>
  <w:num w:numId="4" w16cid:durableId="1839232223">
    <w:abstractNumId w:val="16"/>
  </w:num>
  <w:num w:numId="5" w16cid:durableId="1521697709">
    <w:abstractNumId w:val="20"/>
  </w:num>
  <w:num w:numId="6" w16cid:durableId="889653627">
    <w:abstractNumId w:val="15"/>
  </w:num>
  <w:num w:numId="7" w16cid:durableId="1138884644">
    <w:abstractNumId w:val="9"/>
  </w:num>
  <w:num w:numId="8" w16cid:durableId="1657487074">
    <w:abstractNumId w:val="6"/>
  </w:num>
  <w:num w:numId="9" w16cid:durableId="543566786">
    <w:abstractNumId w:val="18"/>
  </w:num>
  <w:num w:numId="10" w16cid:durableId="579021395">
    <w:abstractNumId w:val="17"/>
  </w:num>
  <w:num w:numId="11" w16cid:durableId="1539586306">
    <w:abstractNumId w:val="12"/>
  </w:num>
  <w:num w:numId="12" w16cid:durableId="969164701">
    <w:abstractNumId w:val="1"/>
  </w:num>
  <w:num w:numId="13" w16cid:durableId="1702826355">
    <w:abstractNumId w:val="4"/>
  </w:num>
  <w:num w:numId="14" w16cid:durableId="1531915491">
    <w:abstractNumId w:val="7"/>
  </w:num>
  <w:num w:numId="15" w16cid:durableId="685401510">
    <w:abstractNumId w:val="14"/>
  </w:num>
  <w:num w:numId="16" w16cid:durableId="73011877">
    <w:abstractNumId w:val="19"/>
  </w:num>
  <w:num w:numId="17" w16cid:durableId="1549682881">
    <w:abstractNumId w:val="10"/>
  </w:num>
  <w:num w:numId="18" w16cid:durableId="1095596893">
    <w:abstractNumId w:val="13"/>
  </w:num>
  <w:num w:numId="19" w16cid:durableId="739792621">
    <w:abstractNumId w:val="5"/>
  </w:num>
  <w:num w:numId="20" w16cid:durableId="1794789744">
    <w:abstractNumId w:val="2"/>
  </w:num>
  <w:num w:numId="21" w16cid:durableId="476605280">
    <w:abstractNumId w:val="11"/>
  </w:num>
  <w:num w:numId="22" w16cid:durableId="1391617241">
    <w:abstractNumId w:val="8"/>
  </w:num>
  <w:num w:numId="23" w16cid:durableId="165290978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tamar Sela">
    <w15:presenceInfo w15:providerId="AD" w15:userId="S::itamar@Oncohost.com::a94557f6-2f4d-441e-891c-893dcdfba1bb"/>
  </w15:person>
  <w15:person w15:author="Amir Gelman">
    <w15:presenceInfo w15:providerId="AD" w15:userId="S::amirg@Oncohost.com::92bd1462-ce91-4e53-9401-1c0f03262e6d"/>
  </w15:person>
  <w15:person w15:author="Shani Raveh">
    <w15:presenceInfo w15:providerId="AD" w15:userId="S::Shani@Oncohost.com::964abee4-1477-4611-8d46-7ab47093fc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E06"/>
    <w:rsid w:val="000000A6"/>
    <w:rsid w:val="0000050A"/>
    <w:rsid w:val="000007EC"/>
    <w:rsid w:val="00002137"/>
    <w:rsid w:val="00003EE0"/>
    <w:rsid w:val="0000538B"/>
    <w:rsid w:val="00007851"/>
    <w:rsid w:val="00007DF3"/>
    <w:rsid w:val="0001292A"/>
    <w:rsid w:val="0001397B"/>
    <w:rsid w:val="00013C4B"/>
    <w:rsid w:val="0001514E"/>
    <w:rsid w:val="00017B95"/>
    <w:rsid w:val="000223C3"/>
    <w:rsid w:val="0002348E"/>
    <w:rsid w:val="000273E5"/>
    <w:rsid w:val="00027FCB"/>
    <w:rsid w:val="00030421"/>
    <w:rsid w:val="00032A52"/>
    <w:rsid w:val="00034941"/>
    <w:rsid w:val="00036C6E"/>
    <w:rsid w:val="00037E66"/>
    <w:rsid w:val="00040683"/>
    <w:rsid w:val="00045C49"/>
    <w:rsid w:val="000464CF"/>
    <w:rsid w:val="00046F28"/>
    <w:rsid w:val="00047EEA"/>
    <w:rsid w:val="000531EA"/>
    <w:rsid w:val="00054E5E"/>
    <w:rsid w:val="000550CE"/>
    <w:rsid w:val="0005527D"/>
    <w:rsid w:val="00055BAE"/>
    <w:rsid w:val="000560F6"/>
    <w:rsid w:val="000620AC"/>
    <w:rsid w:val="000642A7"/>
    <w:rsid w:val="00070382"/>
    <w:rsid w:val="00070713"/>
    <w:rsid w:val="00071D6E"/>
    <w:rsid w:val="00072B29"/>
    <w:rsid w:val="0007395E"/>
    <w:rsid w:val="0007568B"/>
    <w:rsid w:val="00077FD5"/>
    <w:rsid w:val="00080734"/>
    <w:rsid w:val="00082A14"/>
    <w:rsid w:val="00083222"/>
    <w:rsid w:val="00085041"/>
    <w:rsid w:val="00085321"/>
    <w:rsid w:val="00086853"/>
    <w:rsid w:val="00092B51"/>
    <w:rsid w:val="00092E45"/>
    <w:rsid w:val="000933E1"/>
    <w:rsid w:val="000945CF"/>
    <w:rsid w:val="000A223C"/>
    <w:rsid w:val="000A3FF8"/>
    <w:rsid w:val="000A4908"/>
    <w:rsid w:val="000A5E44"/>
    <w:rsid w:val="000A75F1"/>
    <w:rsid w:val="000A7633"/>
    <w:rsid w:val="000B08F7"/>
    <w:rsid w:val="000B0EB1"/>
    <w:rsid w:val="000B0F17"/>
    <w:rsid w:val="000B27F7"/>
    <w:rsid w:val="000B3C7D"/>
    <w:rsid w:val="000B5EA0"/>
    <w:rsid w:val="000C0FBA"/>
    <w:rsid w:val="000C4793"/>
    <w:rsid w:val="000C4A05"/>
    <w:rsid w:val="000C63F3"/>
    <w:rsid w:val="000C6F45"/>
    <w:rsid w:val="000C7EDD"/>
    <w:rsid w:val="000D04EE"/>
    <w:rsid w:val="000D3196"/>
    <w:rsid w:val="000D49CC"/>
    <w:rsid w:val="000E05AF"/>
    <w:rsid w:val="000E10C9"/>
    <w:rsid w:val="000E16AD"/>
    <w:rsid w:val="000E2C62"/>
    <w:rsid w:val="000E43DD"/>
    <w:rsid w:val="000E44F4"/>
    <w:rsid w:val="000E6128"/>
    <w:rsid w:val="000E7799"/>
    <w:rsid w:val="000E7C26"/>
    <w:rsid w:val="000F01CA"/>
    <w:rsid w:val="000F0DF5"/>
    <w:rsid w:val="000F22DD"/>
    <w:rsid w:val="000F4012"/>
    <w:rsid w:val="000F6ABE"/>
    <w:rsid w:val="000F7587"/>
    <w:rsid w:val="001008E8"/>
    <w:rsid w:val="00106777"/>
    <w:rsid w:val="00110688"/>
    <w:rsid w:val="001116A3"/>
    <w:rsid w:val="00114007"/>
    <w:rsid w:val="001161EB"/>
    <w:rsid w:val="0011687A"/>
    <w:rsid w:val="00120C61"/>
    <w:rsid w:val="0012101C"/>
    <w:rsid w:val="00121DD4"/>
    <w:rsid w:val="0012212A"/>
    <w:rsid w:val="00123078"/>
    <w:rsid w:val="001232BD"/>
    <w:rsid w:val="00124721"/>
    <w:rsid w:val="00124EE4"/>
    <w:rsid w:val="001254D5"/>
    <w:rsid w:val="00127DA9"/>
    <w:rsid w:val="00127F3F"/>
    <w:rsid w:val="00130351"/>
    <w:rsid w:val="001323B9"/>
    <w:rsid w:val="00135127"/>
    <w:rsid w:val="00135C23"/>
    <w:rsid w:val="00135D52"/>
    <w:rsid w:val="0013642F"/>
    <w:rsid w:val="001368E6"/>
    <w:rsid w:val="00140F2F"/>
    <w:rsid w:val="00141FB9"/>
    <w:rsid w:val="001423AD"/>
    <w:rsid w:val="001426BD"/>
    <w:rsid w:val="001430E4"/>
    <w:rsid w:val="00145273"/>
    <w:rsid w:val="00145ADD"/>
    <w:rsid w:val="001515D0"/>
    <w:rsid w:val="00151AB3"/>
    <w:rsid w:val="00152F84"/>
    <w:rsid w:val="00153603"/>
    <w:rsid w:val="00154973"/>
    <w:rsid w:val="00155AEC"/>
    <w:rsid w:val="0015700E"/>
    <w:rsid w:val="0015712B"/>
    <w:rsid w:val="00163EE7"/>
    <w:rsid w:val="00165535"/>
    <w:rsid w:val="001661DF"/>
    <w:rsid w:val="001667E7"/>
    <w:rsid w:val="00172D31"/>
    <w:rsid w:val="0017395B"/>
    <w:rsid w:val="00175724"/>
    <w:rsid w:val="001762F3"/>
    <w:rsid w:val="00176596"/>
    <w:rsid w:val="001805A7"/>
    <w:rsid w:val="00181363"/>
    <w:rsid w:val="001818C0"/>
    <w:rsid w:val="00182723"/>
    <w:rsid w:val="00185616"/>
    <w:rsid w:val="00185B38"/>
    <w:rsid w:val="00186DCD"/>
    <w:rsid w:val="001913A1"/>
    <w:rsid w:val="001914B5"/>
    <w:rsid w:val="00193DD6"/>
    <w:rsid w:val="00194BC3"/>
    <w:rsid w:val="00196EA7"/>
    <w:rsid w:val="001A174F"/>
    <w:rsid w:val="001A24BC"/>
    <w:rsid w:val="001A28E7"/>
    <w:rsid w:val="001A2E07"/>
    <w:rsid w:val="001A2E4C"/>
    <w:rsid w:val="001A6504"/>
    <w:rsid w:val="001A68BC"/>
    <w:rsid w:val="001A6A87"/>
    <w:rsid w:val="001A6D1A"/>
    <w:rsid w:val="001A7757"/>
    <w:rsid w:val="001B0BFC"/>
    <w:rsid w:val="001B57A8"/>
    <w:rsid w:val="001B58E0"/>
    <w:rsid w:val="001B6529"/>
    <w:rsid w:val="001B6691"/>
    <w:rsid w:val="001B7B71"/>
    <w:rsid w:val="001C14A6"/>
    <w:rsid w:val="001C2136"/>
    <w:rsid w:val="001C6F19"/>
    <w:rsid w:val="001C7CD9"/>
    <w:rsid w:val="001D0153"/>
    <w:rsid w:val="001D0762"/>
    <w:rsid w:val="001D261C"/>
    <w:rsid w:val="001D2B5F"/>
    <w:rsid w:val="001D33F2"/>
    <w:rsid w:val="001D3C4B"/>
    <w:rsid w:val="001D43F6"/>
    <w:rsid w:val="001D4501"/>
    <w:rsid w:val="001D4991"/>
    <w:rsid w:val="001D53B5"/>
    <w:rsid w:val="001D5799"/>
    <w:rsid w:val="001D5829"/>
    <w:rsid w:val="001D6B0E"/>
    <w:rsid w:val="001D6F15"/>
    <w:rsid w:val="001D771A"/>
    <w:rsid w:val="001E1BC8"/>
    <w:rsid w:val="001E2559"/>
    <w:rsid w:val="001E3469"/>
    <w:rsid w:val="001E351D"/>
    <w:rsid w:val="001E451A"/>
    <w:rsid w:val="001E5CB8"/>
    <w:rsid w:val="001F137D"/>
    <w:rsid w:val="001F1697"/>
    <w:rsid w:val="001F33E2"/>
    <w:rsid w:val="001F4CF4"/>
    <w:rsid w:val="00202214"/>
    <w:rsid w:val="00202756"/>
    <w:rsid w:val="002048A3"/>
    <w:rsid w:val="00205818"/>
    <w:rsid w:val="00205D85"/>
    <w:rsid w:val="00206D00"/>
    <w:rsid w:val="002077F3"/>
    <w:rsid w:val="0021257E"/>
    <w:rsid w:val="00213891"/>
    <w:rsid w:val="002161BD"/>
    <w:rsid w:val="002169E7"/>
    <w:rsid w:val="00225E8F"/>
    <w:rsid w:val="00226F91"/>
    <w:rsid w:val="002307CD"/>
    <w:rsid w:val="0023305E"/>
    <w:rsid w:val="00233AF7"/>
    <w:rsid w:val="00233B04"/>
    <w:rsid w:val="00234524"/>
    <w:rsid w:val="00234711"/>
    <w:rsid w:val="00237084"/>
    <w:rsid w:val="002373F1"/>
    <w:rsid w:val="00237C71"/>
    <w:rsid w:val="00240A24"/>
    <w:rsid w:val="00242334"/>
    <w:rsid w:val="00242C00"/>
    <w:rsid w:val="00242E7A"/>
    <w:rsid w:val="00243A41"/>
    <w:rsid w:val="00252A6D"/>
    <w:rsid w:val="002550E0"/>
    <w:rsid w:val="00257D6C"/>
    <w:rsid w:val="0026189B"/>
    <w:rsid w:val="00262EE6"/>
    <w:rsid w:val="002635C2"/>
    <w:rsid w:val="00265F77"/>
    <w:rsid w:val="00266597"/>
    <w:rsid w:val="00270205"/>
    <w:rsid w:val="0027115B"/>
    <w:rsid w:val="00272F29"/>
    <w:rsid w:val="00273743"/>
    <w:rsid w:val="00275269"/>
    <w:rsid w:val="002752FA"/>
    <w:rsid w:val="00275630"/>
    <w:rsid w:val="002756D4"/>
    <w:rsid w:val="00275C99"/>
    <w:rsid w:val="00275E12"/>
    <w:rsid w:val="002765ED"/>
    <w:rsid w:val="00276DE1"/>
    <w:rsid w:val="00280517"/>
    <w:rsid w:val="00280604"/>
    <w:rsid w:val="00280A2D"/>
    <w:rsid w:val="00281441"/>
    <w:rsid w:val="002826D1"/>
    <w:rsid w:val="0028302E"/>
    <w:rsid w:val="00284088"/>
    <w:rsid w:val="0029032B"/>
    <w:rsid w:val="00294468"/>
    <w:rsid w:val="00296073"/>
    <w:rsid w:val="002A0A36"/>
    <w:rsid w:val="002A1DBE"/>
    <w:rsid w:val="002A21FF"/>
    <w:rsid w:val="002A3F5B"/>
    <w:rsid w:val="002A4D15"/>
    <w:rsid w:val="002A61B5"/>
    <w:rsid w:val="002A7E76"/>
    <w:rsid w:val="002A7FCC"/>
    <w:rsid w:val="002B0C58"/>
    <w:rsid w:val="002B1546"/>
    <w:rsid w:val="002B3AC8"/>
    <w:rsid w:val="002B4443"/>
    <w:rsid w:val="002C1291"/>
    <w:rsid w:val="002C19F4"/>
    <w:rsid w:val="002C2F1E"/>
    <w:rsid w:val="002C42CA"/>
    <w:rsid w:val="002C4385"/>
    <w:rsid w:val="002C46AD"/>
    <w:rsid w:val="002C5383"/>
    <w:rsid w:val="002C59B7"/>
    <w:rsid w:val="002D0164"/>
    <w:rsid w:val="002D0C5A"/>
    <w:rsid w:val="002D5E5A"/>
    <w:rsid w:val="002E0F36"/>
    <w:rsid w:val="002E0F49"/>
    <w:rsid w:val="002E1A7E"/>
    <w:rsid w:val="002E5881"/>
    <w:rsid w:val="002E588D"/>
    <w:rsid w:val="002E7EF8"/>
    <w:rsid w:val="002F0969"/>
    <w:rsid w:val="002F15E0"/>
    <w:rsid w:val="002F36EB"/>
    <w:rsid w:val="002F423D"/>
    <w:rsid w:val="002F483D"/>
    <w:rsid w:val="002F4B1A"/>
    <w:rsid w:val="002F5377"/>
    <w:rsid w:val="002F5B78"/>
    <w:rsid w:val="002F703E"/>
    <w:rsid w:val="002F774C"/>
    <w:rsid w:val="00300C37"/>
    <w:rsid w:val="003015D9"/>
    <w:rsid w:val="00301681"/>
    <w:rsid w:val="0030203D"/>
    <w:rsid w:val="0030276B"/>
    <w:rsid w:val="00310E12"/>
    <w:rsid w:val="00313B7C"/>
    <w:rsid w:val="0031422B"/>
    <w:rsid w:val="00315DF8"/>
    <w:rsid w:val="003172FA"/>
    <w:rsid w:val="0031732A"/>
    <w:rsid w:val="00317D46"/>
    <w:rsid w:val="003219F9"/>
    <w:rsid w:val="00322D31"/>
    <w:rsid w:val="00327455"/>
    <w:rsid w:val="0033256D"/>
    <w:rsid w:val="0033733E"/>
    <w:rsid w:val="00341D74"/>
    <w:rsid w:val="003425C7"/>
    <w:rsid w:val="00342D9D"/>
    <w:rsid w:val="0034440F"/>
    <w:rsid w:val="00345A25"/>
    <w:rsid w:val="00345C2A"/>
    <w:rsid w:val="00350A5B"/>
    <w:rsid w:val="00350F25"/>
    <w:rsid w:val="00351A5E"/>
    <w:rsid w:val="00353EA7"/>
    <w:rsid w:val="00354625"/>
    <w:rsid w:val="00356449"/>
    <w:rsid w:val="003578FE"/>
    <w:rsid w:val="00360C96"/>
    <w:rsid w:val="00371C29"/>
    <w:rsid w:val="0037296A"/>
    <w:rsid w:val="003758F5"/>
    <w:rsid w:val="00375E34"/>
    <w:rsid w:val="00377EEE"/>
    <w:rsid w:val="003805E4"/>
    <w:rsid w:val="003815AD"/>
    <w:rsid w:val="00381CAB"/>
    <w:rsid w:val="00383BDC"/>
    <w:rsid w:val="00390E75"/>
    <w:rsid w:val="00392FA4"/>
    <w:rsid w:val="003954AD"/>
    <w:rsid w:val="0039603A"/>
    <w:rsid w:val="0039799A"/>
    <w:rsid w:val="00397F1D"/>
    <w:rsid w:val="003A275C"/>
    <w:rsid w:val="003A3756"/>
    <w:rsid w:val="003A3A75"/>
    <w:rsid w:val="003A58A6"/>
    <w:rsid w:val="003B1926"/>
    <w:rsid w:val="003B19E1"/>
    <w:rsid w:val="003B1A4C"/>
    <w:rsid w:val="003B1BF7"/>
    <w:rsid w:val="003B2636"/>
    <w:rsid w:val="003B2BE9"/>
    <w:rsid w:val="003B31C2"/>
    <w:rsid w:val="003B6B51"/>
    <w:rsid w:val="003C0328"/>
    <w:rsid w:val="003C4584"/>
    <w:rsid w:val="003C56EE"/>
    <w:rsid w:val="003C69F0"/>
    <w:rsid w:val="003D0902"/>
    <w:rsid w:val="003D476D"/>
    <w:rsid w:val="003D50BF"/>
    <w:rsid w:val="003D666C"/>
    <w:rsid w:val="003E01A8"/>
    <w:rsid w:val="003E0552"/>
    <w:rsid w:val="003E1AE0"/>
    <w:rsid w:val="003E1C46"/>
    <w:rsid w:val="003E1D39"/>
    <w:rsid w:val="003E49D6"/>
    <w:rsid w:val="003E4B9E"/>
    <w:rsid w:val="003E5133"/>
    <w:rsid w:val="003E5236"/>
    <w:rsid w:val="003E52DD"/>
    <w:rsid w:val="003E614E"/>
    <w:rsid w:val="003E64AB"/>
    <w:rsid w:val="003E6A4E"/>
    <w:rsid w:val="003E71F6"/>
    <w:rsid w:val="003E7BF7"/>
    <w:rsid w:val="003F2336"/>
    <w:rsid w:val="003F2386"/>
    <w:rsid w:val="003F500E"/>
    <w:rsid w:val="003F59D7"/>
    <w:rsid w:val="003F66CB"/>
    <w:rsid w:val="003F68EB"/>
    <w:rsid w:val="00401B45"/>
    <w:rsid w:val="0040380E"/>
    <w:rsid w:val="00404EA3"/>
    <w:rsid w:val="00405A38"/>
    <w:rsid w:val="00405C1B"/>
    <w:rsid w:val="0040621F"/>
    <w:rsid w:val="0040735A"/>
    <w:rsid w:val="00411725"/>
    <w:rsid w:val="00412156"/>
    <w:rsid w:val="00412BEC"/>
    <w:rsid w:val="00415A25"/>
    <w:rsid w:val="004171D5"/>
    <w:rsid w:val="00417579"/>
    <w:rsid w:val="004175D2"/>
    <w:rsid w:val="00417A19"/>
    <w:rsid w:val="0042497F"/>
    <w:rsid w:val="00424AF2"/>
    <w:rsid w:val="00425D1B"/>
    <w:rsid w:val="00426DFE"/>
    <w:rsid w:val="0042779B"/>
    <w:rsid w:val="00435C77"/>
    <w:rsid w:val="00435E1C"/>
    <w:rsid w:val="00437039"/>
    <w:rsid w:val="00442C03"/>
    <w:rsid w:val="00443153"/>
    <w:rsid w:val="0044379B"/>
    <w:rsid w:val="004514C5"/>
    <w:rsid w:val="00452A3E"/>
    <w:rsid w:val="004565E1"/>
    <w:rsid w:val="00460867"/>
    <w:rsid w:val="00465E20"/>
    <w:rsid w:val="00466160"/>
    <w:rsid w:val="00466662"/>
    <w:rsid w:val="004674BF"/>
    <w:rsid w:val="00472573"/>
    <w:rsid w:val="00473EE3"/>
    <w:rsid w:val="00474307"/>
    <w:rsid w:val="00474404"/>
    <w:rsid w:val="00474D99"/>
    <w:rsid w:val="004757BB"/>
    <w:rsid w:val="00475DE6"/>
    <w:rsid w:val="00477CEE"/>
    <w:rsid w:val="0048179E"/>
    <w:rsid w:val="00483BA4"/>
    <w:rsid w:val="00484427"/>
    <w:rsid w:val="004869D1"/>
    <w:rsid w:val="0049037E"/>
    <w:rsid w:val="00491B8D"/>
    <w:rsid w:val="00491C8D"/>
    <w:rsid w:val="00491DE4"/>
    <w:rsid w:val="00494A87"/>
    <w:rsid w:val="00496767"/>
    <w:rsid w:val="004972E9"/>
    <w:rsid w:val="00497687"/>
    <w:rsid w:val="004A383A"/>
    <w:rsid w:val="004A573D"/>
    <w:rsid w:val="004A65F8"/>
    <w:rsid w:val="004B00B5"/>
    <w:rsid w:val="004B302A"/>
    <w:rsid w:val="004B3394"/>
    <w:rsid w:val="004B3527"/>
    <w:rsid w:val="004B5F7F"/>
    <w:rsid w:val="004B6977"/>
    <w:rsid w:val="004B6AAE"/>
    <w:rsid w:val="004C0756"/>
    <w:rsid w:val="004C44A2"/>
    <w:rsid w:val="004C4CDB"/>
    <w:rsid w:val="004C5334"/>
    <w:rsid w:val="004D05A8"/>
    <w:rsid w:val="004D3F43"/>
    <w:rsid w:val="004D4E11"/>
    <w:rsid w:val="004D5689"/>
    <w:rsid w:val="004D6328"/>
    <w:rsid w:val="004D6B22"/>
    <w:rsid w:val="004E1BB6"/>
    <w:rsid w:val="004E2A30"/>
    <w:rsid w:val="004E46B0"/>
    <w:rsid w:val="004E55A8"/>
    <w:rsid w:val="004E5900"/>
    <w:rsid w:val="004F357D"/>
    <w:rsid w:val="004F380A"/>
    <w:rsid w:val="004F6296"/>
    <w:rsid w:val="005047FF"/>
    <w:rsid w:val="00506306"/>
    <w:rsid w:val="00506F46"/>
    <w:rsid w:val="00510215"/>
    <w:rsid w:val="005106FB"/>
    <w:rsid w:val="005109D1"/>
    <w:rsid w:val="0051265A"/>
    <w:rsid w:val="005152ED"/>
    <w:rsid w:val="0051691A"/>
    <w:rsid w:val="00516BED"/>
    <w:rsid w:val="00516C5A"/>
    <w:rsid w:val="00517EB2"/>
    <w:rsid w:val="005226E9"/>
    <w:rsid w:val="005241E5"/>
    <w:rsid w:val="0053183D"/>
    <w:rsid w:val="00532956"/>
    <w:rsid w:val="00534AF6"/>
    <w:rsid w:val="00535B83"/>
    <w:rsid w:val="00536438"/>
    <w:rsid w:val="0054002A"/>
    <w:rsid w:val="0054166A"/>
    <w:rsid w:val="005418A6"/>
    <w:rsid w:val="00543006"/>
    <w:rsid w:val="00546BB3"/>
    <w:rsid w:val="00550DB7"/>
    <w:rsid w:val="00550EAB"/>
    <w:rsid w:val="00556B2B"/>
    <w:rsid w:val="00560924"/>
    <w:rsid w:val="00566E0A"/>
    <w:rsid w:val="0056726A"/>
    <w:rsid w:val="00570C98"/>
    <w:rsid w:val="0057164D"/>
    <w:rsid w:val="00575213"/>
    <w:rsid w:val="00577555"/>
    <w:rsid w:val="00577C59"/>
    <w:rsid w:val="00581D7A"/>
    <w:rsid w:val="00583834"/>
    <w:rsid w:val="0058630F"/>
    <w:rsid w:val="005863F1"/>
    <w:rsid w:val="00587485"/>
    <w:rsid w:val="00590B5B"/>
    <w:rsid w:val="0059198E"/>
    <w:rsid w:val="00592C73"/>
    <w:rsid w:val="00593451"/>
    <w:rsid w:val="00595AAC"/>
    <w:rsid w:val="005A08D9"/>
    <w:rsid w:val="005A252B"/>
    <w:rsid w:val="005A3A32"/>
    <w:rsid w:val="005A7293"/>
    <w:rsid w:val="005B2288"/>
    <w:rsid w:val="005B75BA"/>
    <w:rsid w:val="005B787A"/>
    <w:rsid w:val="005B7B2F"/>
    <w:rsid w:val="005C2C1A"/>
    <w:rsid w:val="005C4160"/>
    <w:rsid w:val="005C6341"/>
    <w:rsid w:val="005D3A24"/>
    <w:rsid w:val="005D69F3"/>
    <w:rsid w:val="005D77D0"/>
    <w:rsid w:val="005E0DC3"/>
    <w:rsid w:val="005E11D6"/>
    <w:rsid w:val="005E1829"/>
    <w:rsid w:val="005E534A"/>
    <w:rsid w:val="005F27EF"/>
    <w:rsid w:val="005F2A46"/>
    <w:rsid w:val="005F7835"/>
    <w:rsid w:val="006012B1"/>
    <w:rsid w:val="00602CD2"/>
    <w:rsid w:val="006055BB"/>
    <w:rsid w:val="006063E6"/>
    <w:rsid w:val="00607269"/>
    <w:rsid w:val="00607A77"/>
    <w:rsid w:val="00610860"/>
    <w:rsid w:val="00611DBC"/>
    <w:rsid w:val="00612033"/>
    <w:rsid w:val="006144F6"/>
    <w:rsid w:val="00614684"/>
    <w:rsid w:val="00623A77"/>
    <w:rsid w:val="00623B5D"/>
    <w:rsid w:val="0063151C"/>
    <w:rsid w:val="00632D82"/>
    <w:rsid w:val="0063446F"/>
    <w:rsid w:val="00635241"/>
    <w:rsid w:val="00636613"/>
    <w:rsid w:val="006412E8"/>
    <w:rsid w:val="00641D58"/>
    <w:rsid w:val="00641D78"/>
    <w:rsid w:val="00643499"/>
    <w:rsid w:val="00644D41"/>
    <w:rsid w:val="00645E72"/>
    <w:rsid w:val="00651234"/>
    <w:rsid w:val="00655DBE"/>
    <w:rsid w:val="00656B5D"/>
    <w:rsid w:val="00657B5D"/>
    <w:rsid w:val="0066071E"/>
    <w:rsid w:val="006666F5"/>
    <w:rsid w:val="00667046"/>
    <w:rsid w:val="00667D58"/>
    <w:rsid w:val="006705AD"/>
    <w:rsid w:val="00670927"/>
    <w:rsid w:val="00670C9B"/>
    <w:rsid w:val="0067183B"/>
    <w:rsid w:val="00672BE1"/>
    <w:rsid w:val="0067468A"/>
    <w:rsid w:val="00677344"/>
    <w:rsid w:val="00682ADA"/>
    <w:rsid w:val="00690844"/>
    <w:rsid w:val="00691858"/>
    <w:rsid w:val="00692E4D"/>
    <w:rsid w:val="00693A4A"/>
    <w:rsid w:val="00697A52"/>
    <w:rsid w:val="006A4C04"/>
    <w:rsid w:val="006A7278"/>
    <w:rsid w:val="006B3504"/>
    <w:rsid w:val="006B627C"/>
    <w:rsid w:val="006C0435"/>
    <w:rsid w:val="006C0824"/>
    <w:rsid w:val="006C5009"/>
    <w:rsid w:val="006C6C35"/>
    <w:rsid w:val="006C770C"/>
    <w:rsid w:val="006C7F41"/>
    <w:rsid w:val="006D18B1"/>
    <w:rsid w:val="006D2AAF"/>
    <w:rsid w:val="006D5444"/>
    <w:rsid w:val="006D7BCC"/>
    <w:rsid w:val="006D7F82"/>
    <w:rsid w:val="006E09E8"/>
    <w:rsid w:val="006E4D39"/>
    <w:rsid w:val="006E50D6"/>
    <w:rsid w:val="006E6BF6"/>
    <w:rsid w:val="006F06FD"/>
    <w:rsid w:val="006F12AB"/>
    <w:rsid w:val="006F1A81"/>
    <w:rsid w:val="006F4BE8"/>
    <w:rsid w:val="006F57F3"/>
    <w:rsid w:val="006F72A1"/>
    <w:rsid w:val="00702ACD"/>
    <w:rsid w:val="007034A5"/>
    <w:rsid w:val="0070372B"/>
    <w:rsid w:val="00703AD7"/>
    <w:rsid w:val="00705D85"/>
    <w:rsid w:val="00705D97"/>
    <w:rsid w:val="0071110B"/>
    <w:rsid w:val="007120BD"/>
    <w:rsid w:val="007138B4"/>
    <w:rsid w:val="00720078"/>
    <w:rsid w:val="0072170C"/>
    <w:rsid w:val="00721CBA"/>
    <w:rsid w:val="00721D7B"/>
    <w:rsid w:val="007300B5"/>
    <w:rsid w:val="007309B1"/>
    <w:rsid w:val="00731E27"/>
    <w:rsid w:val="0073410D"/>
    <w:rsid w:val="00734B88"/>
    <w:rsid w:val="00735900"/>
    <w:rsid w:val="00735BD3"/>
    <w:rsid w:val="007366FF"/>
    <w:rsid w:val="00736F10"/>
    <w:rsid w:val="00737486"/>
    <w:rsid w:val="0074180F"/>
    <w:rsid w:val="00742448"/>
    <w:rsid w:val="00744F2A"/>
    <w:rsid w:val="007453E3"/>
    <w:rsid w:val="00745A8D"/>
    <w:rsid w:val="0074605E"/>
    <w:rsid w:val="007460D4"/>
    <w:rsid w:val="00750703"/>
    <w:rsid w:val="00750DC2"/>
    <w:rsid w:val="007522CB"/>
    <w:rsid w:val="00755D71"/>
    <w:rsid w:val="007633B3"/>
    <w:rsid w:val="007637F0"/>
    <w:rsid w:val="007652CB"/>
    <w:rsid w:val="0076640B"/>
    <w:rsid w:val="007673A6"/>
    <w:rsid w:val="007703E4"/>
    <w:rsid w:val="00774F75"/>
    <w:rsid w:val="00776D79"/>
    <w:rsid w:val="00777D79"/>
    <w:rsid w:val="00781992"/>
    <w:rsid w:val="007868D2"/>
    <w:rsid w:val="00787A87"/>
    <w:rsid w:val="007905BA"/>
    <w:rsid w:val="00791535"/>
    <w:rsid w:val="007927B2"/>
    <w:rsid w:val="00797E52"/>
    <w:rsid w:val="007A53BD"/>
    <w:rsid w:val="007A5EC1"/>
    <w:rsid w:val="007A6372"/>
    <w:rsid w:val="007A75E1"/>
    <w:rsid w:val="007B695C"/>
    <w:rsid w:val="007C245F"/>
    <w:rsid w:val="007C47D3"/>
    <w:rsid w:val="007C5338"/>
    <w:rsid w:val="007C6F01"/>
    <w:rsid w:val="007D02E4"/>
    <w:rsid w:val="007D1516"/>
    <w:rsid w:val="007D1760"/>
    <w:rsid w:val="007D2CD5"/>
    <w:rsid w:val="007D5ED3"/>
    <w:rsid w:val="007D7A67"/>
    <w:rsid w:val="007E1879"/>
    <w:rsid w:val="007E18B7"/>
    <w:rsid w:val="007E26AE"/>
    <w:rsid w:val="007F6B9C"/>
    <w:rsid w:val="0080023B"/>
    <w:rsid w:val="00804069"/>
    <w:rsid w:val="00806594"/>
    <w:rsid w:val="00807221"/>
    <w:rsid w:val="0081058B"/>
    <w:rsid w:val="00811BAF"/>
    <w:rsid w:val="008122F2"/>
    <w:rsid w:val="00812DDF"/>
    <w:rsid w:val="00813C23"/>
    <w:rsid w:val="008177AD"/>
    <w:rsid w:val="00841AC4"/>
    <w:rsid w:val="008438A6"/>
    <w:rsid w:val="00845D12"/>
    <w:rsid w:val="00852348"/>
    <w:rsid w:val="00852592"/>
    <w:rsid w:val="008540F8"/>
    <w:rsid w:val="00857B32"/>
    <w:rsid w:val="00861166"/>
    <w:rsid w:val="00863C32"/>
    <w:rsid w:val="00863D69"/>
    <w:rsid w:val="00864B25"/>
    <w:rsid w:val="00864DF8"/>
    <w:rsid w:val="00866E7C"/>
    <w:rsid w:val="00872C47"/>
    <w:rsid w:val="008730F5"/>
    <w:rsid w:val="008759B5"/>
    <w:rsid w:val="00876DFB"/>
    <w:rsid w:val="00877004"/>
    <w:rsid w:val="0087720E"/>
    <w:rsid w:val="00877361"/>
    <w:rsid w:val="00881D48"/>
    <w:rsid w:val="0089016D"/>
    <w:rsid w:val="008914E3"/>
    <w:rsid w:val="00891C1E"/>
    <w:rsid w:val="0089211A"/>
    <w:rsid w:val="0089448B"/>
    <w:rsid w:val="00894822"/>
    <w:rsid w:val="008A22E3"/>
    <w:rsid w:val="008A2467"/>
    <w:rsid w:val="008A46A5"/>
    <w:rsid w:val="008A5043"/>
    <w:rsid w:val="008A511C"/>
    <w:rsid w:val="008A5C18"/>
    <w:rsid w:val="008A5D7D"/>
    <w:rsid w:val="008A74FC"/>
    <w:rsid w:val="008B016B"/>
    <w:rsid w:val="008B42FE"/>
    <w:rsid w:val="008B542F"/>
    <w:rsid w:val="008B7169"/>
    <w:rsid w:val="008B7196"/>
    <w:rsid w:val="008C0FE8"/>
    <w:rsid w:val="008C17B8"/>
    <w:rsid w:val="008C1F6C"/>
    <w:rsid w:val="008C207F"/>
    <w:rsid w:val="008C39E7"/>
    <w:rsid w:val="008C4963"/>
    <w:rsid w:val="008C4FF5"/>
    <w:rsid w:val="008C6AF6"/>
    <w:rsid w:val="008C7C90"/>
    <w:rsid w:val="008D0495"/>
    <w:rsid w:val="008D26F0"/>
    <w:rsid w:val="008D3EAF"/>
    <w:rsid w:val="008D5351"/>
    <w:rsid w:val="008D58A0"/>
    <w:rsid w:val="008D5F7C"/>
    <w:rsid w:val="008D7492"/>
    <w:rsid w:val="008E1F73"/>
    <w:rsid w:val="008E33EB"/>
    <w:rsid w:val="008E7031"/>
    <w:rsid w:val="008F1674"/>
    <w:rsid w:val="008F4801"/>
    <w:rsid w:val="008F7581"/>
    <w:rsid w:val="009010B5"/>
    <w:rsid w:val="0090153D"/>
    <w:rsid w:val="00904020"/>
    <w:rsid w:val="00904A82"/>
    <w:rsid w:val="00905289"/>
    <w:rsid w:val="00915AE0"/>
    <w:rsid w:val="00921209"/>
    <w:rsid w:val="0092645E"/>
    <w:rsid w:val="00926EA0"/>
    <w:rsid w:val="00927F46"/>
    <w:rsid w:val="0093083E"/>
    <w:rsid w:val="00930FB0"/>
    <w:rsid w:val="009314B8"/>
    <w:rsid w:val="0093184B"/>
    <w:rsid w:val="009319C1"/>
    <w:rsid w:val="00931E54"/>
    <w:rsid w:val="00932299"/>
    <w:rsid w:val="009361D7"/>
    <w:rsid w:val="009366EF"/>
    <w:rsid w:val="00940B48"/>
    <w:rsid w:val="00942ED1"/>
    <w:rsid w:val="00943163"/>
    <w:rsid w:val="009438D0"/>
    <w:rsid w:val="0094577F"/>
    <w:rsid w:val="00945EA5"/>
    <w:rsid w:val="00946278"/>
    <w:rsid w:val="009464D3"/>
    <w:rsid w:val="00952B63"/>
    <w:rsid w:val="00952FA6"/>
    <w:rsid w:val="00954888"/>
    <w:rsid w:val="00954FC2"/>
    <w:rsid w:val="009551B8"/>
    <w:rsid w:val="0095650D"/>
    <w:rsid w:val="009616E4"/>
    <w:rsid w:val="00965A9B"/>
    <w:rsid w:val="00966B28"/>
    <w:rsid w:val="00967C21"/>
    <w:rsid w:val="00977909"/>
    <w:rsid w:val="009811F0"/>
    <w:rsid w:val="009818B7"/>
    <w:rsid w:val="00981D2B"/>
    <w:rsid w:val="00981F8B"/>
    <w:rsid w:val="0098200F"/>
    <w:rsid w:val="00982A4A"/>
    <w:rsid w:val="00983DCF"/>
    <w:rsid w:val="00984639"/>
    <w:rsid w:val="009853FD"/>
    <w:rsid w:val="00985402"/>
    <w:rsid w:val="00986732"/>
    <w:rsid w:val="00986F08"/>
    <w:rsid w:val="00987351"/>
    <w:rsid w:val="009901B4"/>
    <w:rsid w:val="009910DF"/>
    <w:rsid w:val="00991A13"/>
    <w:rsid w:val="00991CF9"/>
    <w:rsid w:val="009942A0"/>
    <w:rsid w:val="00994A53"/>
    <w:rsid w:val="00994EDD"/>
    <w:rsid w:val="00994EF4"/>
    <w:rsid w:val="00996013"/>
    <w:rsid w:val="00996960"/>
    <w:rsid w:val="00997358"/>
    <w:rsid w:val="00997594"/>
    <w:rsid w:val="009A1AF2"/>
    <w:rsid w:val="009A2E10"/>
    <w:rsid w:val="009A490F"/>
    <w:rsid w:val="009A6269"/>
    <w:rsid w:val="009A6E88"/>
    <w:rsid w:val="009A7A49"/>
    <w:rsid w:val="009A7B54"/>
    <w:rsid w:val="009B31B7"/>
    <w:rsid w:val="009B31F3"/>
    <w:rsid w:val="009B3641"/>
    <w:rsid w:val="009B6B97"/>
    <w:rsid w:val="009C007C"/>
    <w:rsid w:val="009C0CC9"/>
    <w:rsid w:val="009C13FA"/>
    <w:rsid w:val="009C792F"/>
    <w:rsid w:val="009D165D"/>
    <w:rsid w:val="009D1E1C"/>
    <w:rsid w:val="009D2669"/>
    <w:rsid w:val="009D55AF"/>
    <w:rsid w:val="009D6A35"/>
    <w:rsid w:val="009E0BFC"/>
    <w:rsid w:val="009E0EC0"/>
    <w:rsid w:val="009E13E7"/>
    <w:rsid w:val="009E3164"/>
    <w:rsid w:val="009E39B9"/>
    <w:rsid w:val="009E581C"/>
    <w:rsid w:val="009E7D62"/>
    <w:rsid w:val="009F1515"/>
    <w:rsid w:val="009F1EC3"/>
    <w:rsid w:val="009F2165"/>
    <w:rsid w:val="009F43E8"/>
    <w:rsid w:val="009F6B2F"/>
    <w:rsid w:val="00A003A0"/>
    <w:rsid w:val="00A028AD"/>
    <w:rsid w:val="00A07ACF"/>
    <w:rsid w:val="00A10399"/>
    <w:rsid w:val="00A12450"/>
    <w:rsid w:val="00A13405"/>
    <w:rsid w:val="00A17877"/>
    <w:rsid w:val="00A21765"/>
    <w:rsid w:val="00A21E68"/>
    <w:rsid w:val="00A224BF"/>
    <w:rsid w:val="00A226FB"/>
    <w:rsid w:val="00A22ED6"/>
    <w:rsid w:val="00A2438F"/>
    <w:rsid w:val="00A24C1E"/>
    <w:rsid w:val="00A24EF0"/>
    <w:rsid w:val="00A253CF"/>
    <w:rsid w:val="00A260B0"/>
    <w:rsid w:val="00A27315"/>
    <w:rsid w:val="00A275C1"/>
    <w:rsid w:val="00A27775"/>
    <w:rsid w:val="00A30C08"/>
    <w:rsid w:val="00A33626"/>
    <w:rsid w:val="00A34B0B"/>
    <w:rsid w:val="00A358C2"/>
    <w:rsid w:val="00A3646C"/>
    <w:rsid w:val="00A36E78"/>
    <w:rsid w:val="00A41868"/>
    <w:rsid w:val="00A4548F"/>
    <w:rsid w:val="00A50413"/>
    <w:rsid w:val="00A51CB3"/>
    <w:rsid w:val="00A52131"/>
    <w:rsid w:val="00A57F3D"/>
    <w:rsid w:val="00A6012C"/>
    <w:rsid w:val="00A621E0"/>
    <w:rsid w:val="00A632EE"/>
    <w:rsid w:val="00A637B4"/>
    <w:rsid w:val="00A63FD9"/>
    <w:rsid w:val="00A65B2E"/>
    <w:rsid w:val="00A71F83"/>
    <w:rsid w:val="00A723C4"/>
    <w:rsid w:val="00A76032"/>
    <w:rsid w:val="00A774C3"/>
    <w:rsid w:val="00A7759A"/>
    <w:rsid w:val="00A80B59"/>
    <w:rsid w:val="00A813F9"/>
    <w:rsid w:val="00A81FD5"/>
    <w:rsid w:val="00A83401"/>
    <w:rsid w:val="00A85AE0"/>
    <w:rsid w:val="00A904A3"/>
    <w:rsid w:val="00A912A9"/>
    <w:rsid w:val="00A913F2"/>
    <w:rsid w:val="00A9157E"/>
    <w:rsid w:val="00A95C93"/>
    <w:rsid w:val="00A96828"/>
    <w:rsid w:val="00AA1F24"/>
    <w:rsid w:val="00AA2BF9"/>
    <w:rsid w:val="00AA58B5"/>
    <w:rsid w:val="00AA71DF"/>
    <w:rsid w:val="00AA7F90"/>
    <w:rsid w:val="00AB2C3C"/>
    <w:rsid w:val="00AB3A9A"/>
    <w:rsid w:val="00AB4C0A"/>
    <w:rsid w:val="00AB5B6C"/>
    <w:rsid w:val="00AB6DD2"/>
    <w:rsid w:val="00AB7EE1"/>
    <w:rsid w:val="00AC2141"/>
    <w:rsid w:val="00AC2AD0"/>
    <w:rsid w:val="00AC2F11"/>
    <w:rsid w:val="00AC39B9"/>
    <w:rsid w:val="00AC6ED2"/>
    <w:rsid w:val="00AC7109"/>
    <w:rsid w:val="00AD7FC7"/>
    <w:rsid w:val="00AE1C79"/>
    <w:rsid w:val="00AE6B91"/>
    <w:rsid w:val="00AF437E"/>
    <w:rsid w:val="00AF4D1F"/>
    <w:rsid w:val="00AF61A3"/>
    <w:rsid w:val="00AF6B1C"/>
    <w:rsid w:val="00AF7023"/>
    <w:rsid w:val="00B017B7"/>
    <w:rsid w:val="00B017E6"/>
    <w:rsid w:val="00B01CFF"/>
    <w:rsid w:val="00B03ACD"/>
    <w:rsid w:val="00B041D5"/>
    <w:rsid w:val="00B05839"/>
    <w:rsid w:val="00B05BD8"/>
    <w:rsid w:val="00B11F78"/>
    <w:rsid w:val="00B12F02"/>
    <w:rsid w:val="00B15185"/>
    <w:rsid w:val="00B163DB"/>
    <w:rsid w:val="00B202D3"/>
    <w:rsid w:val="00B21F21"/>
    <w:rsid w:val="00B24C3B"/>
    <w:rsid w:val="00B265EF"/>
    <w:rsid w:val="00B278D1"/>
    <w:rsid w:val="00B30722"/>
    <w:rsid w:val="00B31933"/>
    <w:rsid w:val="00B334ED"/>
    <w:rsid w:val="00B33D6C"/>
    <w:rsid w:val="00B34445"/>
    <w:rsid w:val="00B34F1D"/>
    <w:rsid w:val="00B35CAB"/>
    <w:rsid w:val="00B3651C"/>
    <w:rsid w:val="00B36748"/>
    <w:rsid w:val="00B36A5D"/>
    <w:rsid w:val="00B40044"/>
    <w:rsid w:val="00B40389"/>
    <w:rsid w:val="00B413D0"/>
    <w:rsid w:val="00B43189"/>
    <w:rsid w:val="00B43255"/>
    <w:rsid w:val="00B43721"/>
    <w:rsid w:val="00B43C37"/>
    <w:rsid w:val="00B43DF6"/>
    <w:rsid w:val="00B465D6"/>
    <w:rsid w:val="00B479D9"/>
    <w:rsid w:val="00B50594"/>
    <w:rsid w:val="00B50F68"/>
    <w:rsid w:val="00B51F96"/>
    <w:rsid w:val="00B52613"/>
    <w:rsid w:val="00B5388E"/>
    <w:rsid w:val="00B556A7"/>
    <w:rsid w:val="00B56EE5"/>
    <w:rsid w:val="00B57D07"/>
    <w:rsid w:val="00B60138"/>
    <w:rsid w:val="00B61061"/>
    <w:rsid w:val="00B61F91"/>
    <w:rsid w:val="00B62013"/>
    <w:rsid w:val="00B629BD"/>
    <w:rsid w:val="00B64818"/>
    <w:rsid w:val="00B66384"/>
    <w:rsid w:val="00B668C8"/>
    <w:rsid w:val="00B6773E"/>
    <w:rsid w:val="00B70A75"/>
    <w:rsid w:val="00B71458"/>
    <w:rsid w:val="00B71C97"/>
    <w:rsid w:val="00B725E8"/>
    <w:rsid w:val="00B74CD6"/>
    <w:rsid w:val="00B80682"/>
    <w:rsid w:val="00B80950"/>
    <w:rsid w:val="00B86C9B"/>
    <w:rsid w:val="00B87678"/>
    <w:rsid w:val="00B91118"/>
    <w:rsid w:val="00B91C81"/>
    <w:rsid w:val="00B93E58"/>
    <w:rsid w:val="00B94370"/>
    <w:rsid w:val="00B94426"/>
    <w:rsid w:val="00B9663F"/>
    <w:rsid w:val="00B968E1"/>
    <w:rsid w:val="00BA3069"/>
    <w:rsid w:val="00BA3822"/>
    <w:rsid w:val="00BA4681"/>
    <w:rsid w:val="00BA4DB9"/>
    <w:rsid w:val="00BA6892"/>
    <w:rsid w:val="00BA6E7E"/>
    <w:rsid w:val="00BA74DD"/>
    <w:rsid w:val="00BA7B18"/>
    <w:rsid w:val="00BB09D4"/>
    <w:rsid w:val="00BB2810"/>
    <w:rsid w:val="00BB282E"/>
    <w:rsid w:val="00BB299B"/>
    <w:rsid w:val="00BB3B9F"/>
    <w:rsid w:val="00BB4557"/>
    <w:rsid w:val="00BB4B5A"/>
    <w:rsid w:val="00BB636B"/>
    <w:rsid w:val="00BB6381"/>
    <w:rsid w:val="00BB7C15"/>
    <w:rsid w:val="00BC2242"/>
    <w:rsid w:val="00BC257E"/>
    <w:rsid w:val="00BC731E"/>
    <w:rsid w:val="00BD010E"/>
    <w:rsid w:val="00BD26A7"/>
    <w:rsid w:val="00BD2A74"/>
    <w:rsid w:val="00BD4880"/>
    <w:rsid w:val="00BE19EA"/>
    <w:rsid w:val="00BE1ACE"/>
    <w:rsid w:val="00BE36EC"/>
    <w:rsid w:val="00BE5DCC"/>
    <w:rsid w:val="00BE69D5"/>
    <w:rsid w:val="00BF03A6"/>
    <w:rsid w:val="00BF03DA"/>
    <w:rsid w:val="00BF0A27"/>
    <w:rsid w:val="00BF1F09"/>
    <w:rsid w:val="00BF1F7F"/>
    <w:rsid w:val="00BF36B4"/>
    <w:rsid w:val="00BF4173"/>
    <w:rsid w:val="00BF5BDB"/>
    <w:rsid w:val="00BF6876"/>
    <w:rsid w:val="00C01B87"/>
    <w:rsid w:val="00C034A7"/>
    <w:rsid w:val="00C040D3"/>
    <w:rsid w:val="00C0448B"/>
    <w:rsid w:val="00C05DB1"/>
    <w:rsid w:val="00C07ABE"/>
    <w:rsid w:val="00C14508"/>
    <w:rsid w:val="00C14A83"/>
    <w:rsid w:val="00C15CF8"/>
    <w:rsid w:val="00C162B0"/>
    <w:rsid w:val="00C1663E"/>
    <w:rsid w:val="00C21C1F"/>
    <w:rsid w:val="00C26D38"/>
    <w:rsid w:val="00C27A05"/>
    <w:rsid w:val="00C3027F"/>
    <w:rsid w:val="00C30D33"/>
    <w:rsid w:val="00C343E2"/>
    <w:rsid w:val="00C416EE"/>
    <w:rsid w:val="00C4256E"/>
    <w:rsid w:val="00C42998"/>
    <w:rsid w:val="00C43D36"/>
    <w:rsid w:val="00C444A1"/>
    <w:rsid w:val="00C47C89"/>
    <w:rsid w:val="00C506D4"/>
    <w:rsid w:val="00C50C32"/>
    <w:rsid w:val="00C50FED"/>
    <w:rsid w:val="00C539B9"/>
    <w:rsid w:val="00C53D8A"/>
    <w:rsid w:val="00C53DC1"/>
    <w:rsid w:val="00C5718C"/>
    <w:rsid w:val="00C60675"/>
    <w:rsid w:val="00C63BE2"/>
    <w:rsid w:val="00C64FC5"/>
    <w:rsid w:val="00C65BC9"/>
    <w:rsid w:val="00C66207"/>
    <w:rsid w:val="00C704CE"/>
    <w:rsid w:val="00C70576"/>
    <w:rsid w:val="00C72893"/>
    <w:rsid w:val="00C7524E"/>
    <w:rsid w:val="00C81BFA"/>
    <w:rsid w:val="00C84D2B"/>
    <w:rsid w:val="00C84F7A"/>
    <w:rsid w:val="00C86882"/>
    <w:rsid w:val="00C86A87"/>
    <w:rsid w:val="00C86D06"/>
    <w:rsid w:val="00C91549"/>
    <w:rsid w:val="00C917CE"/>
    <w:rsid w:val="00C92588"/>
    <w:rsid w:val="00C954EA"/>
    <w:rsid w:val="00C96BBA"/>
    <w:rsid w:val="00CA145E"/>
    <w:rsid w:val="00CA189D"/>
    <w:rsid w:val="00CA4BEB"/>
    <w:rsid w:val="00CA609A"/>
    <w:rsid w:val="00CB0159"/>
    <w:rsid w:val="00CB0705"/>
    <w:rsid w:val="00CB09C4"/>
    <w:rsid w:val="00CB0AA7"/>
    <w:rsid w:val="00CB1018"/>
    <w:rsid w:val="00CB3208"/>
    <w:rsid w:val="00CB3A9E"/>
    <w:rsid w:val="00CB4395"/>
    <w:rsid w:val="00CB64D7"/>
    <w:rsid w:val="00CB6A60"/>
    <w:rsid w:val="00CC3C34"/>
    <w:rsid w:val="00CC4577"/>
    <w:rsid w:val="00CC5449"/>
    <w:rsid w:val="00CC5473"/>
    <w:rsid w:val="00CC5585"/>
    <w:rsid w:val="00CC632D"/>
    <w:rsid w:val="00CD0CDE"/>
    <w:rsid w:val="00CD1571"/>
    <w:rsid w:val="00CD180D"/>
    <w:rsid w:val="00CD35AC"/>
    <w:rsid w:val="00CD3A84"/>
    <w:rsid w:val="00CD4BC2"/>
    <w:rsid w:val="00CD7B00"/>
    <w:rsid w:val="00CE05F4"/>
    <w:rsid w:val="00CE081C"/>
    <w:rsid w:val="00CE158F"/>
    <w:rsid w:val="00CE5225"/>
    <w:rsid w:val="00CF039D"/>
    <w:rsid w:val="00CF12A2"/>
    <w:rsid w:val="00CF18FD"/>
    <w:rsid w:val="00CF6B4A"/>
    <w:rsid w:val="00D01782"/>
    <w:rsid w:val="00D03D42"/>
    <w:rsid w:val="00D05171"/>
    <w:rsid w:val="00D05BF1"/>
    <w:rsid w:val="00D10EFA"/>
    <w:rsid w:val="00D11340"/>
    <w:rsid w:val="00D11750"/>
    <w:rsid w:val="00D159F4"/>
    <w:rsid w:val="00D15C4D"/>
    <w:rsid w:val="00D15D1F"/>
    <w:rsid w:val="00D17ABF"/>
    <w:rsid w:val="00D23D45"/>
    <w:rsid w:val="00D23FA9"/>
    <w:rsid w:val="00D24CE9"/>
    <w:rsid w:val="00D25830"/>
    <w:rsid w:val="00D25E07"/>
    <w:rsid w:val="00D267BA"/>
    <w:rsid w:val="00D27FAA"/>
    <w:rsid w:val="00D302CA"/>
    <w:rsid w:val="00D30358"/>
    <w:rsid w:val="00D34D83"/>
    <w:rsid w:val="00D40A6C"/>
    <w:rsid w:val="00D40E08"/>
    <w:rsid w:val="00D4465C"/>
    <w:rsid w:val="00D50435"/>
    <w:rsid w:val="00D5364E"/>
    <w:rsid w:val="00D547AC"/>
    <w:rsid w:val="00D565D7"/>
    <w:rsid w:val="00D56647"/>
    <w:rsid w:val="00D56FBB"/>
    <w:rsid w:val="00D57C7A"/>
    <w:rsid w:val="00D57EFC"/>
    <w:rsid w:val="00D60117"/>
    <w:rsid w:val="00D6035A"/>
    <w:rsid w:val="00D60997"/>
    <w:rsid w:val="00D60F15"/>
    <w:rsid w:val="00D6178A"/>
    <w:rsid w:val="00D624B8"/>
    <w:rsid w:val="00D63214"/>
    <w:rsid w:val="00D637C8"/>
    <w:rsid w:val="00D63DBF"/>
    <w:rsid w:val="00D641D5"/>
    <w:rsid w:val="00D71363"/>
    <w:rsid w:val="00D72CF1"/>
    <w:rsid w:val="00D72EA8"/>
    <w:rsid w:val="00D7323C"/>
    <w:rsid w:val="00D73E32"/>
    <w:rsid w:val="00D758BB"/>
    <w:rsid w:val="00D76B27"/>
    <w:rsid w:val="00D77B08"/>
    <w:rsid w:val="00D807BA"/>
    <w:rsid w:val="00D818AF"/>
    <w:rsid w:val="00D8231D"/>
    <w:rsid w:val="00D82CA2"/>
    <w:rsid w:val="00D84889"/>
    <w:rsid w:val="00D87099"/>
    <w:rsid w:val="00D90188"/>
    <w:rsid w:val="00D9057C"/>
    <w:rsid w:val="00D91720"/>
    <w:rsid w:val="00D9317F"/>
    <w:rsid w:val="00D932F2"/>
    <w:rsid w:val="00D93E2C"/>
    <w:rsid w:val="00D93F6C"/>
    <w:rsid w:val="00DA100E"/>
    <w:rsid w:val="00DA10AD"/>
    <w:rsid w:val="00DA61E4"/>
    <w:rsid w:val="00DB05FC"/>
    <w:rsid w:val="00DB0842"/>
    <w:rsid w:val="00DB0850"/>
    <w:rsid w:val="00DB727C"/>
    <w:rsid w:val="00DB7BD6"/>
    <w:rsid w:val="00DC0994"/>
    <w:rsid w:val="00DC1395"/>
    <w:rsid w:val="00DC18C9"/>
    <w:rsid w:val="00DC2356"/>
    <w:rsid w:val="00DC23EB"/>
    <w:rsid w:val="00DC27D4"/>
    <w:rsid w:val="00DC281B"/>
    <w:rsid w:val="00DC3F91"/>
    <w:rsid w:val="00DC4D6F"/>
    <w:rsid w:val="00DC60B5"/>
    <w:rsid w:val="00DC6184"/>
    <w:rsid w:val="00DC658F"/>
    <w:rsid w:val="00DD3359"/>
    <w:rsid w:val="00DD5E63"/>
    <w:rsid w:val="00DD69B9"/>
    <w:rsid w:val="00DE3672"/>
    <w:rsid w:val="00DE36C7"/>
    <w:rsid w:val="00DE46C8"/>
    <w:rsid w:val="00DE494A"/>
    <w:rsid w:val="00DE5979"/>
    <w:rsid w:val="00DE6815"/>
    <w:rsid w:val="00DE7223"/>
    <w:rsid w:val="00DF2894"/>
    <w:rsid w:val="00E00760"/>
    <w:rsid w:val="00E00D62"/>
    <w:rsid w:val="00E01D42"/>
    <w:rsid w:val="00E0258E"/>
    <w:rsid w:val="00E02FBD"/>
    <w:rsid w:val="00E03DBC"/>
    <w:rsid w:val="00E0600B"/>
    <w:rsid w:val="00E1089A"/>
    <w:rsid w:val="00E128CC"/>
    <w:rsid w:val="00E134E8"/>
    <w:rsid w:val="00E13F98"/>
    <w:rsid w:val="00E155E9"/>
    <w:rsid w:val="00E1783E"/>
    <w:rsid w:val="00E2116A"/>
    <w:rsid w:val="00E2212B"/>
    <w:rsid w:val="00E229D7"/>
    <w:rsid w:val="00E22B25"/>
    <w:rsid w:val="00E23433"/>
    <w:rsid w:val="00E24EDF"/>
    <w:rsid w:val="00E253FE"/>
    <w:rsid w:val="00E25AC8"/>
    <w:rsid w:val="00E26690"/>
    <w:rsid w:val="00E26AF7"/>
    <w:rsid w:val="00E27A61"/>
    <w:rsid w:val="00E30E52"/>
    <w:rsid w:val="00E32DFF"/>
    <w:rsid w:val="00E33140"/>
    <w:rsid w:val="00E35710"/>
    <w:rsid w:val="00E35765"/>
    <w:rsid w:val="00E357F9"/>
    <w:rsid w:val="00E3712E"/>
    <w:rsid w:val="00E373B1"/>
    <w:rsid w:val="00E403C0"/>
    <w:rsid w:val="00E4049C"/>
    <w:rsid w:val="00E43D8A"/>
    <w:rsid w:val="00E44BFD"/>
    <w:rsid w:val="00E52842"/>
    <w:rsid w:val="00E5319F"/>
    <w:rsid w:val="00E5480B"/>
    <w:rsid w:val="00E5555D"/>
    <w:rsid w:val="00E55948"/>
    <w:rsid w:val="00E56C65"/>
    <w:rsid w:val="00E6070C"/>
    <w:rsid w:val="00E641EE"/>
    <w:rsid w:val="00E67D94"/>
    <w:rsid w:val="00E71259"/>
    <w:rsid w:val="00E72E51"/>
    <w:rsid w:val="00E73E41"/>
    <w:rsid w:val="00E74247"/>
    <w:rsid w:val="00E76CB4"/>
    <w:rsid w:val="00E77B5D"/>
    <w:rsid w:val="00E836D2"/>
    <w:rsid w:val="00E858F3"/>
    <w:rsid w:val="00E912E7"/>
    <w:rsid w:val="00E91604"/>
    <w:rsid w:val="00E9255C"/>
    <w:rsid w:val="00E93944"/>
    <w:rsid w:val="00E93DB0"/>
    <w:rsid w:val="00E94C7B"/>
    <w:rsid w:val="00E97F6A"/>
    <w:rsid w:val="00EA0900"/>
    <w:rsid w:val="00EA0FAA"/>
    <w:rsid w:val="00EA1CA0"/>
    <w:rsid w:val="00EA4A9F"/>
    <w:rsid w:val="00EA51B9"/>
    <w:rsid w:val="00EA6626"/>
    <w:rsid w:val="00EA6994"/>
    <w:rsid w:val="00EB37DB"/>
    <w:rsid w:val="00EB624A"/>
    <w:rsid w:val="00EB6D7C"/>
    <w:rsid w:val="00EB7ED0"/>
    <w:rsid w:val="00EC19F4"/>
    <w:rsid w:val="00EC2581"/>
    <w:rsid w:val="00ED0758"/>
    <w:rsid w:val="00ED13F2"/>
    <w:rsid w:val="00ED1827"/>
    <w:rsid w:val="00ED2128"/>
    <w:rsid w:val="00ED3D41"/>
    <w:rsid w:val="00ED4ABF"/>
    <w:rsid w:val="00ED565D"/>
    <w:rsid w:val="00EE276E"/>
    <w:rsid w:val="00EE49F2"/>
    <w:rsid w:val="00EE773D"/>
    <w:rsid w:val="00EF1B8C"/>
    <w:rsid w:val="00EF3C69"/>
    <w:rsid w:val="00EF3F4E"/>
    <w:rsid w:val="00EF4B41"/>
    <w:rsid w:val="00EF4D70"/>
    <w:rsid w:val="00EF4DE7"/>
    <w:rsid w:val="00EF5DBA"/>
    <w:rsid w:val="00EF7D36"/>
    <w:rsid w:val="00F02CCB"/>
    <w:rsid w:val="00F04686"/>
    <w:rsid w:val="00F054B9"/>
    <w:rsid w:val="00F07416"/>
    <w:rsid w:val="00F106C5"/>
    <w:rsid w:val="00F10A9D"/>
    <w:rsid w:val="00F114C1"/>
    <w:rsid w:val="00F13AAB"/>
    <w:rsid w:val="00F174F9"/>
    <w:rsid w:val="00F23B09"/>
    <w:rsid w:val="00F23BAC"/>
    <w:rsid w:val="00F24287"/>
    <w:rsid w:val="00F26D50"/>
    <w:rsid w:val="00F27ABC"/>
    <w:rsid w:val="00F27CB7"/>
    <w:rsid w:val="00F31DC9"/>
    <w:rsid w:val="00F33589"/>
    <w:rsid w:val="00F35684"/>
    <w:rsid w:val="00F36220"/>
    <w:rsid w:val="00F40618"/>
    <w:rsid w:val="00F436E1"/>
    <w:rsid w:val="00F43940"/>
    <w:rsid w:val="00F453C9"/>
    <w:rsid w:val="00F46647"/>
    <w:rsid w:val="00F469F7"/>
    <w:rsid w:val="00F47E2B"/>
    <w:rsid w:val="00F5062E"/>
    <w:rsid w:val="00F51DBC"/>
    <w:rsid w:val="00F53960"/>
    <w:rsid w:val="00F54E3F"/>
    <w:rsid w:val="00F55881"/>
    <w:rsid w:val="00F6245B"/>
    <w:rsid w:val="00F63377"/>
    <w:rsid w:val="00F64D6E"/>
    <w:rsid w:val="00F6708F"/>
    <w:rsid w:val="00F72B7E"/>
    <w:rsid w:val="00F810C7"/>
    <w:rsid w:val="00F83DF7"/>
    <w:rsid w:val="00F84BF0"/>
    <w:rsid w:val="00F863E0"/>
    <w:rsid w:val="00F86492"/>
    <w:rsid w:val="00F907A7"/>
    <w:rsid w:val="00F94AC8"/>
    <w:rsid w:val="00F9638A"/>
    <w:rsid w:val="00FA05AA"/>
    <w:rsid w:val="00FA0EBB"/>
    <w:rsid w:val="00FA1104"/>
    <w:rsid w:val="00FA445E"/>
    <w:rsid w:val="00FA54F2"/>
    <w:rsid w:val="00FA7AE8"/>
    <w:rsid w:val="00FB2B9B"/>
    <w:rsid w:val="00FB2D5F"/>
    <w:rsid w:val="00FB328F"/>
    <w:rsid w:val="00FB3C5A"/>
    <w:rsid w:val="00FB5901"/>
    <w:rsid w:val="00FC1B8A"/>
    <w:rsid w:val="00FC38FE"/>
    <w:rsid w:val="00FC62BA"/>
    <w:rsid w:val="00FD0575"/>
    <w:rsid w:val="00FD0BBE"/>
    <w:rsid w:val="00FD440A"/>
    <w:rsid w:val="00FD449B"/>
    <w:rsid w:val="00FE11ED"/>
    <w:rsid w:val="00FE161D"/>
    <w:rsid w:val="00FE4E06"/>
    <w:rsid w:val="00FE4EFC"/>
    <w:rsid w:val="00FE7EDD"/>
    <w:rsid w:val="00FF1C82"/>
    <w:rsid w:val="00FF37B8"/>
    <w:rsid w:val="00FF43A1"/>
    <w:rsid w:val="00FF4898"/>
    <w:rsid w:val="0C1F5073"/>
    <w:rsid w:val="14408329"/>
    <w:rsid w:val="1497FC39"/>
    <w:rsid w:val="16601E8A"/>
    <w:rsid w:val="1B7AC470"/>
    <w:rsid w:val="1BB757C5"/>
    <w:rsid w:val="2283585B"/>
    <w:rsid w:val="2B0E5554"/>
    <w:rsid w:val="2B2EF6AD"/>
    <w:rsid w:val="3EBD25C9"/>
    <w:rsid w:val="466952C4"/>
    <w:rsid w:val="483EEDD5"/>
    <w:rsid w:val="4889DD8D"/>
    <w:rsid w:val="4B7EA37C"/>
    <w:rsid w:val="533C57FC"/>
    <w:rsid w:val="53483548"/>
    <w:rsid w:val="53628D81"/>
    <w:rsid w:val="55DD7AA6"/>
    <w:rsid w:val="626E9101"/>
    <w:rsid w:val="6EA6B1A0"/>
    <w:rsid w:val="72199C79"/>
    <w:rsid w:val="7C30F0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99F84"/>
  <w15:chartTrackingRefBased/>
  <w15:docId w15:val="{75DA1224-0E35-419A-95CE-F292212C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CD2"/>
    <w:pPr>
      <w:tabs>
        <w:tab w:val="center" w:pos="4680"/>
        <w:tab w:val="right" w:pos="9360"/>
      </w:tabs>
    </w:pPr>
  </w:style>
  <w:style w:type="character" w:customStyle="1" w:styleId="HeaderChar">
    <w:name w:val="Header Char"/>
    <w:basedOn w:val="DefaultParagraphFont"/>
    <w:link w:val="Header"/>
    <w:uiPriority w:val="99"/>
    <w:rsid w:val="00602CD2"/>
    <w:rPr>
      <w:rFonts w:eastAsiaTheme="minorEastAsia"/>
    </w:rPr>
  </w:style>
  <w:style w:type="paragraph" w:styleId="Footer">
    <w:name w:val="footer"/>
    <w:basedOn w:val="Normal"/>
    <w:link w:val="FooterChar"/>
    <w:uiPriority w:val="99"/>
    <w:unhideWhenUsed/>
    <w:rsid w:val="00602CD2"/>
    <w:pPr>
      <w:tabs>
        <w:tab w:val="center" w:pos="4680"/>
        <w:tab w:val="right" w:pos="9360"/>
      </w:tabs>
    </w:pPr>
  </w:style>
  <w:style w:type="character" w:customStyle="1" w:styleId="FooterChar">
    <w:name w:val="Footer Char"/>
    <w:basedOn w:val="DefaultParagraphFont"/>
    <w:link w:val="Footer"/>
    <w:uiPriority w:val="99"/>
    <w:rsid w:val="00602CD2"/>
    <w:rPr>
      <w:rFonts w:eastAsiaTheme="minorEastAsia"/>
    </w:rPr>
  </w:style>
  <w:style w:type="paragraph" w:styleId="NormalWeb">
    <w:name w:val="Normal (Web)"/>
    <w:basedOn w:val="Normal"/>
    <w:uiPriority w:val="99"/>
    <w:semiHidden/>
    <w:unhideWhenUsed/>
    <w:rsid w:val="007927B2"/>
    <w:pPr>
      <w:spacing w:before="100" w:beforeAutospacing="1" w:after="100" w:afterAutospacing="1"/>
    </w:pPr>
    <w:rPr>
      <w:rFonts w:ascii="Times New Roman" w:hAnsi="Times New Roman" w:cs="Times New Roman"/>
      <w:lang w:bidi="ar-SA"/>
    </w:rPr>
  </w:style>
  <w:style w:type="paragraph" w:styleId="BalloonText">
    <w:name w:val="Balloon Text"/>
    <w:basedOn w:val="Normal"/>
    <w:link w:val="BalloonTextChar"/>
    <w:uiPriority w:val="99"/>
    <w:semiHidden/>
    <w:unhideWhenUsed/>
    <w:rsid w:val="00692E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E4D"/>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5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x-none"/>
    </w:rPr>
  </w:style>
  <w:style w:type="character" w:customStyle="1" w:styleId="HTMLPreformattedChar">
    <w:name w:val="HTML Preformatted Char"/>
    <w:basedOn w:val="DefaultParagraphFont"/>
    <w:link w:val="HTMLPreformatted"/>
    <w:uiPriority w:val="99"/>
    <w:semiHidden/>
    <w:rsid w:val="000531EA"/>
    <w:rPr>
      <w:rFonts w:ascii="Courier New" w:eastAsia="Times New Roman" w:hAnsi="Courier New" w:cs="Courier New"/>
      <w:sz w:val="20"/>
      <w:szCs w:val="20"/>
      <w:lang w:val="x-none"/>
    </w:rPr>
  </w:style>
  <w:style w:type="paragraph" w:styleId="Caption">
    <w:name w:val="caption"/>
    <w:next w:val="Normal"/>
    <w:unhideWhenUsed/>
    <w:qFormat/>
    <w:rsid w:val="000531EA"/>
    <w:pPr>
      <w:keepNext/>
      <w:spacing w:after="120" w:line="280" w:lineRule="atLeast"/>
      <w:ind w:left="1418" w:hanging="1418"/>
    </w:pPr>
    <w:rPr>
      <w:rFonts w:ascii="Times New Roman" w:eastAsia="Times New Roman" w:hAnsi="Times New Roman" w:cs="Times New Roman"/>
      <w:b/>
      <w:szCs w:val="20"/>
      <w:lang w:val="en-GB" w:bidi="ar-SA"/>
    </w:rPr>
  </w:style>
  <w:style w:type="character" w:customStyle="1" w:styleId="ListParagraphChar">
    <w:name w:val="List Paragraph Char"/>
    <w:link w:val="ListParagraph"/>
    <w:uiPriority w:val="34"/>
    <w:locked/>
    <w:rsid w:val="000531EA"/>
    <w:rPr>
      <w:rFonts w:ascii="Calibri" w:eastAsia="Calibri" w:hAnsi="Calibri" w:cs="Calibri"/>
      <w:sz w:val="22"/>
      <w:szCs w:val="22"/>
      <w:lang w:val="en-GB"/>
    </w:rPr>
  </w:style>
  <w:style w:type="paragraph" w:styleId="ListParagraph">
    <w:name w:val="List Paragraph"/>
    <w:basedOn w:val="Normal"/>
    <w:link w:val="ListParagraphChar"/>
    <w:uiPriority w:val="34"/>
    <w:qFormat/>
    <w:rsid w:val="000531EA"/>
    <w:pPr>
      <w:spacing w:after="200" w:line="276" w:lineRule="auto"/>
      <w:ind w:left="720"/>
      <w:contextualSpacing/>
    </w:pPr>
    <w:rPr>
      <w:rFonts w:ascii="Calibri" w:eastAsia="Calibri" w:hAnsi="Calibri" w:cs="Calibri"/>
      <w:sz w:val="22"/>
      <w:szCs w:val="22"/>
      <w:lang w:val="en-GB"/>
    </w:rPr>
  </w:style>
  <w:style w:type="paragraph" w:styleId="CommentText">
    <w:name w:val="annotation text"/>
    <w:basedOn w:val="Normal"/>
    <w:link w:val="CommentTextChar"/>
    <w:uiPriority w:val="99"/>
    <w:unhideWhenUsed/>
    <w:rsid w:val="002E1A7E"/>
    <w:rPr>
      <w:sz w:val="20"/>
      <w:szCs w:val="20"/>
    </w:rPr>
  </w:style>
  <w:style w:type="character" w:customStyle="1" w:styleId="CommentTextChar">
    <w:name w:val="Comment Text Char"/>
    <w:basedOn w:val="DefaultParagraphFont"/>
    <w:link w:val="CommentText"/>
    <w:uiPriority w:val="99"/>
    <w:rsid w:val="002E1A7E"/>
    <w:rPr>
      <w:rFonts w:eastAsiaTheme="minorEastAsia"/>
      <w:sz w:val="20"/>
      <w:szCs w:val="20"/>
    </w:rPr>
  </w:style>
  <w:style w:type="character" w:styleId="CommentReference">
    <w:name w:val="annotation reference"/>
    <w:basedOn w:val="DefaultParagraphFont"/>
    <w:uiPriority w:val="99"/>
    <w:semiHidden/>
    <w:unhideWhenUsed/>
    <w:rsid w:val="002E1A7E"/>
    <w:rPr>
      <w:sz w:val="16"/>
      <w:szCs w:val="16"/>
    </w:rPr>
  </w:style>
  <w:style w:type="paragraph" w:styleId="Revision">
    <w:name w:val="Revision"/>
    <w:hidden/>
    <w:uiPriority w:val="99"/>
    <w:semiHidden/>
    <w:rsid w:val="002E1A7E"/>
    <w:rPr>
      <w:rFonts w:eastAsiaTheme="minorEastAsia"/>
    </w:rPr>
  </w:style>
  <w:style w:type="paragraph" w:styleId="CommentSubject">
    <w:name w:val="annotation subject"/>
    <w:basedOn w:val="CommentText"/>
    <w:next w:val="CommentText"/>
    <w:link w:val="CommentSubjectChar"/>
    <w:uiPriority w:val="99"/>
    <w:semiHidden/>
    <w:unhideWhenUsed/>
    <w:rsid w:val="002E1A7E"/>
    <w:rPr>
      <w:b/>
      <w:bCs/>
    </w:rPr>
  </w:style>
  <w:style w:type="character" w:customStyle="1" w:styleId="CommentSubjectChar">
    <w:name w:val="Comment Subject Char"/>
    <w:basedOn w:val="CommentTextChar"/>
    <w:link w:val="CommentSubject"/>
    <w:uiPriority w:val="99"/>
    <w:semiHidden/>
    <w:rsid w:val="002E1A7E"/>
    <w:rPr>
      <w:rFonts w:eastAsiaTheme="minorEastAsia"/>
      <w:b/>
      <w:bCs/>
      <w:sz w:val="20"/>
      <w:szCs w:val="20"/>
    </w:rPr>
  </w:style>
  <w:style w:type="character" w:styleId="Mention">
    <w:name w:val="Mention"/>
    <w:basedOn w:val="DefaultParagraphFont"/>
    <w:uiPriority w:val="99"/>
    <w:unhideWhenUsed/>
    <w:rsid w:val="002E1A7E"/>
    <w:rPr>
      <w:color w:val="2B579A"/>
      <w:shd w:val="clear" w:color="auto" w:fill="E1DFDD"/>
    </w:rPr>
  </w:style>
  <w:style w:type="table" w:styleId="GridTable1Light">
    <w:name w:val="Grid Table 1 Light"/>
    <w:basedOn w:val="TableNormal"/>
    <w:uiPriority w:val="46"/>
    <w:rsid w:val="00C915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D499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3339">
      <w:bodyDiv w:val="1"/>
      <w:marLeft w:val="0"/>
      <w:marRight w:val="0"/>
      <w:marTop w:val="0"/>
      <w:marBottom w:val="0"/>
      <w:divBdr>
        <w:top w:val="none" w:sz="0" w:space="0" w:color="auto"/>
        <w:left w:val="none" w:sz="0" w:space="0" w:color="auto"/>
        <w:bottom w:val="none" w:sz="0" w:space="0" w:color="auto"/>
        <w:right w:val="none" w:sz="0" w:space="0" w:color="auto"/>
      </w:divBdr>
    </w:div>
    <w:div w:id="110059039">
      <w:bodyDiv w:val="1"/>
      <w:marLeft w:val="0"/>
      <w:marRight w:val="0"/>
      <w:marTop w:val="0"/>
      <w:marBottom w:val="0"/>
      <w:divBdr>
        <w:top w:val="none" w:sz="0" w:space="0" w:color="auto"/>
        <w:left w:val="none" w:sz="0" w:space="0" w:color="auto"/>
        <w:bottom w:val="none" w:sz="0" w:space="0" w:color="auto"/>
        <w:right w:val="none" w:sz="0" w:space="0" w:color="auto"/>
      </w:divBdr>
    </w:div>
    <w:div w:id="114257116">
      <w:bodyDiv w:val="1"/>
      <w:marLeft w:val="0"/>
      <w:marRight w:val="0"/>
      <w:marTop w:val="0"/>
      <w:marBottom w:val="0"/>
      <w:divBdr>
        <w:top w:val="none" w:sz="0" w:space="0" w:color="auto"/>
        <w:left w:val="none" w:sz="0" w:space="0" w:color="auto"/>
        <w:bottom w:val="none" w:sz="0" w:space="0" w:color="auto"/>
        <w:right w:val="none" w:sz="0" w:space="0" w:color="auto"/>
      </w:divBdr>
    </w:div>
    <w:div w:id="214001970">
      <w:bodyDiv w:val="1"/>
      <w:marLeft w:val="0"/>
      <w:marRight w:val="0"/>
      <w:marTop w:val="0"/>
      <w:marBottom w:val="0"/>
      <w:divBdr>
        <w:top w:val="none" w:sz="0" w:space="0" w:color="auto"/>
        <w:left w:val="none" w:sz="0" w:space="0" w:color="auto"/>
        <w:bottom w:val="none" w:sz="0" w:space="0" w:color="auto"/>
        <w:right w:val="none" w:sz="0" w:space="0" w:color="auto"/>
      </w:divBdr>
    </w:div>
    <w:div w:id="270747910">
      <w:bodyDiv w:val="1"/>
      <w:marLeft w:val="0"/>
      <w:marRight w:val="0"/>
      <w:marTop w:val="0"/>
      <w:marBottom w:val="0"/>
      <w:divBdr>
        <w:top w:val="none" w:sz="0" w:space="0" w:color="auto"/>
        <w:left w:val="none" w:sz="0" w:space="0" w:color="auto"/>
        <w:bottom w:val="none" w:sz="0" w:space="0" w:color="auto"/>
        <w:right w:val="none" w:sz="0" w:space="0" w:color="auto"/>
      </w:divBdr>
    </w:div>
    <w:div w:id="357778191">
      <w:bodyDiv w:val="1"/>
      <w:marLeft w:val="0"/>
      <w:marRight w:val="0"/>
      <w:marTop w:val="0"/>
      <w:marBottom w:val="0"/>
      <w:divBdr>
        <w:top w:val="none" w:sz="0" w:space="0" w:color="auto"/>
        <w:left w:val="none" w:sz="0" w:space="0" w:color="auto"/>
        <w:bottom w:val="none" w:sz="0" w:space="0" w:color="auto"/>
        <w:right w:val="none" w:sz="0" w:space="0" w:color="auto"/>
      </w:divBdr>
    </w:div>
    <w:div w:id="453988416">
      <w:bodyDiv w:val="1"/>
      <w:marLeft w:val="0"/>
      <w:marRight w:val="0"/>
      <w:marTop w:val="0"/>
      <w:marBottom w:val="0"/>
      <w:divBdr>
        <w:top w:val="none" w:sz="0" w:space="0" w:color="auto"/>
        <w:left w:val="none" w:sz="0" w:space="0" w:color="auto"/>
        <w:bottom w:val="none" w:sz="0" w:space="0" w:color="auto"/>
        <w:right w:val="none" w:sz="0" w:space="0" w:color="auto"/>
      </w:divBdr>
    </w:div>
    <w:div w:id="705984255">
      <w:bodyDiv w:val="1"/>
      <w:marLeft w:val="0"/>
      <w:marRight w:val="0"/>
      <w:marTop w:val="0"/>
      <w:marBottom w:val="0"/>
      <w:divBdr>
        <w:top w:val="none" w:sz="0" w:space="0" w:color="auto"/>
        <w:left w:val="none" w:sz="0" w:space="0" w:color="auto"/>
        <w:bottom w:val="none" w:sz="0" w:space="0" w:color="auto"/>
        <w:right w:val="none" w:sz="0" w:space="0" w:color="auto"/>
      </w:divBdr>
    </w:div>
    <w:div w:id="742721510">
      <w:bodyDiv w:val="1"/>
      <w:marLeft w:val="0"/>
      <w:marRight w:val="0"/>
      <w:marTop w:val="0"/>
      <w:marBottom w:val="0"/>
      <w:divBdr>
        <w:top w:val="none" w:sz="0" w:space="0" w:color="auto"/>
        <w:left w:val="none" w:sz="0" w:space="0" w:color="auto"/>
        <w:bottom w:val="none" w:sz="0" w:space="0" w:color="auto"/>
        <w:right w:val="none" w:sz="0" w:space="0" w:color="auto"/>
      </w:divBdr>
    </w:div>
    <w:div w:id="781144854">
      <w:bodyDiv w:val="1"/>
      <w:marLeft w:val="0"/>
      <w:marRight w:val="0"/>
      <w:marTop w:val="0"/>
      <w:marBottom w:val="0"/>
      <w:divBdr>
        <w:top w:val="none" w:sz="0" w:space="0" w:color="auto"/>
        <w:left w:val="none" w:sz="0" w:space="0" w:color="auto"/>
        <w:bottom w:val="none" w:sz="0" w:space="0" w:color="auto"/>
        <w:right w:val="none" w:sz="0" w:space="0" w:color="auto"/>
      </w:divBdr>
    </w:div>
    <w:div w:id="804739867">
      <w:bodyDiv w:val="1"/>
      <w:marLeft w:val="0"/>
      <w:marRight w:val="0"/>
      <w:marTop w:val="0"/>
      <w:marBottom w:val="0"/>
      <w:divBdr>
        <w:top w:val="none" w:sz="0" w:space="0" w:color="auto"/>
        <w:left w:val="none" w:sz="0" w:space="0" w:color="auto"/>
        <w:bottom w:val="none" w:sz="0" w:space="0" w:color="auto"/>
        <w:right w:val="none" w:sz="0" w:space="0" w:color="auto"/>
      </w:divBdr>
    </w:div>
    <w:div w:id="1261840390">
      <w:bodyDiv w:val="1"/>
      <w:marLeft w:val="0"/>
      <w:marRight w:val="0"/>
      <w:marTop w:val="0"/>
      <w:marBottom w:val="0"/>
      <w:divBdr>
        <w:top w:val="none" w:sz="0" w:space="0" w:color="auto"/>
        <w:left w:val="none" w:sz="0" w:space="0" w:color="auto"/>
        <w:bottom w:val="none" w:sz="0" w:space="0" w:color="auto"/>
        <w:right w:val="none" w:sz="0" w:space="0" w:color="auto"/>
      </w:divBdr>
    </w:div>
    <w:div w:id="151611667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808532246A4F408FA18B65285B99FE" ma:contentTypeVersion="20" ma:contentTypeDescription="Create a new document." ma:contentTypeScope="" ma:versionID="8648aa17b55a30e19dc1f42701f818a3">
  <xsd:schema xmlns:xsd="http://www.w3.org/2001/XMLSchema" xmlns:xs="http://www.w3.org/2001/XMLSchema" xmlns:p="http://schemas.microsoft.com/office/2006/metadata/properties" xmlns:ns2="7540843a-a232-4063-912c-367249275f67" xmlns:ns3="124f404e-53eb-4ae5-a7f6-5c41857bb4db" targetNamespace="http://schemas.microsoft.com/office/2006/metadata/properties" ma:root="true" ma:fieldsID="6a0b03332e7b896a7233058d9708b97e" ns2:_="" ns3:_="">
    <xsd:import namespace="7540843a-a232-4063-912c-367249275f67"/>
    <xsd:import namespace="124f404e-53eb-4ae5-a7f6-5c41857bb4db"/>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Whocreateit"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0843a-a232-4063-912c-367249275f6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902327b-b7cb-4fd6-9d1e-3fbe9fcc4cb3}" ma:internalName="TaxCatchAll" ma:showField="CatchAllData" ma:web="7540843a-a232-4063-912c-367249275f6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4f404e-53eb-4ae5-a7f6-5c41857bb4d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7b563e6b-6a18-468f-8284-fab691eee85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Whocreateit" ma:index="29" nillable="true" ma:displayName="Who create it" ma:format="Dropdown" ma:list="UserInfo" ma:SharePointGroup="0" ma:internalName="Whocreatei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BillingMetadata" ma:index="30"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540843a-a232-4063-912c-367249275f67" xsi:nil="true"/>
    <lcf76f155ced4ddcb4097134ff3c332f xmlns="124f404e-53eb-4ae5-a7f6-5c41857bb4db">
      <Terms xmlns="http://schemas.microsoft.com/office/infopath/2007/PartnerControls"/>
    </lcf76f155ced4ddcb4097134ff3c332f>
    <_dlc_DocId xmlns="7540843a-a232-4063-912c-367249275f67">HXV3MQXXKA6E-418275069-1656657</_dlc_DocId>
    <_dlc_DocIdUrl xmlns="7540843a-a232-4063-912c-367249275f67">
      <Url>https://oncohost.sharepoint.com/sites/Shares/_layouts/15/DocIdRedir.aspx?ID=HXV3MQXXKA6E-418275069-1656657</Url>
      <Description>HXV3MQXXKA6E-418275069-1656657</Description>
    </_dlc_DocIdUrl>
    <Whocreateit xmlns="124f404e-53eb-4ae5-a7f6-5c41857bb4db">
      <UserInfo>
        <DisplayName/>
        <AccountId xsi:nil="true"/>
        <AccountType/>
      </UserInfo>
    </Whocreatei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072CD0B-8716-4EBA-8A92-D927D3624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0843a-a232-4063-912c-367249275f67"/>
    <ds:schemaRef ds:uri="124f404e-53eb-4ae5-a7f6-5c41857bb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78A34-8AF9-4263-8B22-0BCA384320C7}">
  <ds:schemaRefs>
    <ds:schemaRef ds:uri="http://schemas.openxmlformats.org/officeDocument/2006/bibliography"/>
  </ds:schemaRefs>
</ds:datastoreItem>
</file>

<file path=customXml/itemProps3.xml><?xml version="1.0" encoding="utf-8"?>
<ds:datastoreItem xmlns:ds="http://schemas.openxmlformats.org/officeDocument/2006/customXml" ds:itemID="{EB8AA895-DF72-4A04-9CCC-5937F20381B3}">
  <ds:schemaRefs>
    <ds:schemaRef ds:uri="http://schemas.microsoft.com/office/2006/metadata/properties"/>
    <ds:schemaRef ds:uri="http://schemas.microsoft.com/office/infopath/2007/PartnerControls"/>
    <ds:schemaRef ds:uri="7540843a-a232-4063-912c-367249275f67"/>
    <ds:schemaRef ds:uri="124f404e-53eb-4ae5-a7f6-5c41857bb4db"/>
  </ds:schemaRefs>
</ds:datastoreItem>
</file>

<file path=customXml/itemProps4.xml><?xml version="1.0" encoding="utf-8"?>
<ds:datastoreItem xmlns:ds="http://schemas.openxmlformats.org/officeDocument/2006/customXml" ds:itemID="{3CC70FB6-8CC0-4877-8C26-FFBD0B0FF862}">
  <ds:schemaRefs>
    <ds:schemaRef ds:uri="http://schemas.microsoft.com/sharepoint/v3/contenttype/forms"/>
  </ds:schemaRefs>
</ds:datastoreItem>
</file>

<file path=customXml/itemProps5.xml><?xml version="1.0" encoding="utf-8"?>
<ds:datastoreItem xmlns:ds="http://schemas.openxmlformats.org/officeDocument/2006/customXml" ds:itemID="{0BF32FE9-954F-4DCE-AD73-2A0DDE2AAA3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3353</TotalTime>
  <Pages>1</Pages>
  <Words>1124</Words>
  <Characters>6412</Characters>
  <Application>Microsoft Office Word</Application>
  <DocSecurity>4</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מוינסטר (סטודנט)</dc:creator>
  <cp:keywords/>
  <dc:description/>
  <cp:lastModifiedBy>Yehonatan Elon</cp:lastModifiedBy>
  <cp:revision>351</cp:revision>
  <cp:lastPrinted>2022-11-30T19:10:00Z</cp:lastPrinted>
  <dcterms:created xsi:type="dcterms:W3CDTF">2025-03-10T15:07:00Z</dcterms:created>
  <dcterms:modified xsi:type="dcterms:W3CDTF">2025-03-31T14:22:00Z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0x01010027808532246A4F408FA18B65285B99FE</vt:lpwstr>
  </property>
  <property fmtid="{D5CDD505-2E9C-101B-9397-08002B2CF9AE}" pid="3" name="GrammarlyDocumentId">
    <vt:lpwstr>33d9e8ab1aa9bc54bcfe8a54a0ec14928f456e7a5f5895fe19a2b7f22f986578</vt:lpwstr>
  </property>
  <property fmtid="{D5CDD505-2E9C-101B-9397-08002B2CF9AE}" pid="4" name="MediaServiceImageTags">
    <vt:lpwstr/>
  </property>
  <property fmtid="{D5CDD505-2E9C-101B-9397-08002B2CF9AE}" pid="5" name="_dlc_DocIdItemGuid">
    <vt:lpwstr>4bf7166a-a1fd-4680-bd8a-fd509324c499</vt:lpwstr>
  </property>
</Properties>
</file>